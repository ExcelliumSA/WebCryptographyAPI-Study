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20B90" w14:textId="3829B257" w:rsidR="00D71817" w:rsidRPr="00657442" w:rsidRDefault="00D71817" w:rsidP="00D71817">
      <w:pPr>
        <w:rPr>
          <w:b/>
          <w:lang w:val="en-US"/>
        </w:rPr>
      </w:pPr>
      <w:r w:rsidRPr="00657442">
        <w:rPr>
          <w:b/>
          <w:lang w:val="en-US"/>
        </w:rPr>
        <w:t>Image for the blog background</w:t>
      </w:r>
      <w:r w:rsidR="001F1FB9">
        <w:rPr>
          <w:b/>
          <w:lang w:val="en-US"/>
        </w:rPr>
        <w:t xml:space="preserve"> (choose one that fit well)</w:t>
      </w:r>
      <w:r w:rsidRPr="00657442">
        <w:rPr>
          <w:b/>
          <w:lang w:val="en-US"/>
        </w:rPr>
        <w:t>:</w:t>
      </w:r>
    </w:p>
    <w:p w14:paraId="2DD3114D" w14:textId="44D355B3" w:rsidR="001F1FB9" w:rsidRPr="00C22609" w:rsidRDefault="00AF6CD3" w:rsidP="00C22609">
      <w:pPr>
        <w:pStyle w:val="ListParagraph"/>
        <w:numPr>
          <w:ilvl w:val="0"/>
          <w:numId w:val="18"/>
        </w:numPr>
        <w:rPr>
          <w:lang w:val="en-US"/>
        </w:rPr>
      </w:pPr>
      <w:hyperlink r:id="rId11" w:history="1">
        <w:r w:rsidR="001F1FB9" w:rsidRPr="00C22609">
          <w:rPr>
            <w:rStyle w:val="Hyperlink"/>
            <w:lang w:val="en-US"/>
          </w:rPr>
          <w:t>https://pixabay.com/photos/safety-encryption-ssl-world-2890768/</w:t>
        </w:r>
      </w:hyperlink>
      <w:r w:rsidR="001F1FB9" w:rsidRPr="00C22609">
        <w:rPr>
          <w:lang w:val="en-US"/>
        </w:rPr>
        <w:t xml:space="preserve"> </w:t>
      </w:r>
    </w:p>
    <w:p w14:paraId="354B854A" w14:textId="7A8B89F8" w:rsidR="001F1FB9" w:rsidRPr="00C22609" w:rsidRDefault="00AF6CD3" w:rsidP="00C22609">
      <w:pPr>
        <w:pStyle w:val="ListParagraph"/>
        <w:numPr>
          <w:ilvl w:val="0"/>
          <w:numId w:val="18"/>
        </w:numPr>
        <w:rPr>
          <w:lang w:val="en-US"/>
        </w:rPr>
      </w:pPr>
      <w:hyperlink r:id="rId12" w:history="1">
        <w:r w:rsidR="001F1FB9" w:rsidRPr="00C22609">
          <w:rPr>
            <w:rStyle w:val="Hyperlink"/>
            <w:lang w:val="en-US"/>
          </w:rPr>
          <w:t>https://pixabay.com/photos/code-html-computer-internet-it-3477973/</w:t>
        </w:r>
      </w:hyperlink>
      <w:r w:rsidR="001F1FB9" w:rsidRPr="00C22609">
        <w:rPr>
          <w:lang w:val="en-US"/>
        </w:rPr>
        <w:t xml:space="preserve"> </w:t>
      </w:r>
    </w:p>
    <w:p w14:paraId="622C0A79" w14:textId="5638D60B" w:rsidR="001F1FB9" w:rsidRPr="00C22609" w:rsidRDefault="00AF6CD3" w:rsidP="00C22609">
      <w:pPr>
        <w:pStyle w:val="ListParagraph"/>
        <w:numPr>
          <w:ilvl w:val="0"/>
          <w:numId w:val="18"/>
        </w:numPr>
        <w:rPr>
          <w:lang w:val="en-US"/>
        </w:rPr>
      </w:pPr>
      <w:hyperlink r:id="rId13" w:history="1">
        <w:r w:rsidR="001F1FB9" w:rsidRPr="00C22609">
          <w:rPr>
            <w:rStyle w:val="Hyperlink"/>
            <w:lang w:val="en-US"/>
          </w:rPr>
          <w:t>https://pixabay.com/illustrations/hacker-hacking-cyber-security-hack-1944688/</w:t>
        </w:r>
      </w:hyperlink>
      <w:r w:rsidR="001F1FB9" w:rsidRPr="00C22609">
        <w:rPr>
          <w:lang w:val="en-US"/>
        </w:rPr>
        <w:t xml:space="preserve"> </w:t>
      </w:r>
    </w:p>
    <w:p w14:paraId="10EA4C12" w14:textId="1CA707C6" w:rsidR="00D71817" w:rsidRPr="00657442" w:rsidRDefault="00FC285A" w:rsidP="00D71817">
      <w:pPr>
        <w:rPr>
          <w:b/>
          <w:lang w:val="en-US"/>
        </w:rPr>
      </w:pPr>
      <w:r>
        <w:rPr>
          <w:lang w:val="en-US"/>
        </w:rPr>
        <w:t xml:space="preserve"> </w:t>
      </w:r>
      <w:r w:rsidR="00D71817" w:rsidRPr="00657442">
        <w:rPr>
          <w:b/>
          <w:lang w:val="en-US"/>
        </w:rPr>
        <w:t>Title:</w:t>
      </w:r>
    </w:p>
    <w:p w14:paraId="077502D8" w14:textId="4F3928A3" w:rsidR="00D71817" w:rsidRDefault="00972630" w:rsidP="00D71817">
      <w:pPr>
        <w:rPr>
          <w:lang w:val="en-US"/>
        </w:rPr>
      </w:pPr>
      <w:r>
        <w:rPr>
          <w:lang w:val="en-US"/>
        </w:rPr>
        <w:t xml:space="preserve">Overview of what </w:t>
      </w:r>
      <w:r w:rsidR="001C5C6C">
        <w:rPr>
          <w:lang w:val="en-US"/>
        </w:rPr>
        <w:t>Web Cryptography API</w:t>
      </w:r>
      <w:r>
        <w:rPr>
          <w:lang w:val="en-US"/>
        </w:rPr>
        <w:t xml:space="preserve"> is</w:t>
      </w:r>
      <w:r w:rsidR="001C5C6C">
        <w:rPr>
          <w:lang w:val="en-US"/>
        </w:rPr>
        <w:t>.</w:t>
      </w:r>
    </w:p>
    <w:p w14:paraId="2EFAC3B4" w14:textId="77777777" w:rsidR="00D71817" w:rsidRDefault="00D71817" w:rsidP="00D71817">
      <w:pPr>
        <w:rPr>
          <w:b/>
          <w:lang w:val="en-US"/>
        </w:rPr>
      </w:pPr>
      <w:r w:rsidRPr="00657442">
        <w:rPr>
          <w:b/>
          <w:lang w:val="en-US"/>
        </w:rPr>
        <w:t>Abstract:</w:t>
      </w:r>
    </w:p>
    <w:p w14:paraId="6532A2CF" w14:textId="40331845" w:rsidR="00D71817" w:rsidRPr="00CD3043" w:rsidRDefault="001537C0" w:rsidP="00D71817">
      <w:pPr>
        <w:rPr>
          <w:lang w:val="en-US"/>
        </w:rPr>
      </w:pPr>
      <w:proofErr w:type="gramStart"/>
      <w:r>
        <w:rPr>
          <w:lang w:val="en-US"/>
        </w:rPr>
        <w:t>The Web Cryptography API is now supported by modern browsers</w:t>
      </w:r>
      <w:proofErr w:type="gramEnd"/>
      <w:r>
        <w:rPr>
          <w:lang w:val="en-US"/>
        </w:rPr>
        <w:t>, let’s discover which feature it bring</w:t>
      </w:r>
      <w:r w:rsidR="00231C90">
        <w:rPr>
          <w:lang w:val="en-US"/>
        </w:rPr>
        <w:t>s</w:t>
      </w:r>
      <w:r>
        <w:rPr>
          <w:lang w:val="en-US"/>
        </w:rPr>
        <w:t xml:space="preserve"> as well </w:t>
      </w:r>
      <w:r w:rsidR="002F6F21">
        <w:rPr>
          <w:lang w:val="en-US"/>
        </w:rPr>
        <w:t>as pitfalls</w:t>
      </w:r>
      <w:r>
        <w:rPr>
          <w:lang w:val="en-US"/>
        </w:rPr>
        <w:t xml:space="preserve"> through a</w:t>
      </w:r>
      <w:r w:rsidR="00231C90">
        <w:rPr>
          <w:lang w:val="en-US"/>
        </w:rPr>
        <w:t>n</w:t>
      </w:r>
      <w:r>
        <w:rPr>
          <w:lang w:val="en-US"/>
        </w:rPr>
        <w:t xml:space="preserve"> </w:t>
      </w:r>
      <w:r w:rsidR="00BB6447">
        <w:rPr>
          <w:lang w:val="en-US"/>
        </w:rPr>
        <w:t xml:space="preserve">exploration of this </w:t>
      </w:r>
      <w:r w:rsidR="00972630">
        <w:rPr>
          <w:lang w:val="en-US"/>
        </w:rPr>
        <w:t xml:space="preserve">new </w:t>
      </w:r>
      <w:r w:rsidR="00C22609">
        <w:rPr>
          <w:lang w:val="en-US"/>
        </w:rPr>
        <w:t>JavaScript</w:t>
      </w:r>
      <w:r>
        <w:rPr>
          <w:lang w:val="en-US"/>
        </w:rPr>
        <w:t xml:space="preserve"> API.</w:t>
      </w:r>
    </w:p>
    <w:p w14:paraId="629CD7E8" w14:textId="77777777" w:rsidR="00D71817" w:rsidRPr="003823D3" w:rsidRDefault="00D71817" w:rsidP="00D71817">
      <w:pPr>
        <w:rPr>
          <w:b/>
          <w:lang w:val="en-US"/>
        </w:rPr>
      </w:pPr>
      <w:r w:rsidRPr="003823D3">
        <w:rPr>
          <w:b/>
          <w:lang w:val="en-US"/>
        </w:rPr>
        <w:t>GitHub repository associated tha</w:t>
      </w:r>
      <w:r>
        <w:rPr>
          <w:b/>
          <w:lang w:val="en-US"/>
        </w:rPr>
        <w:t xml:space="preserve">t </w:t>
      </w:r>
      <w:proofErr w:type="gramStart"/>
      <w:r>
        <w:rPr>
          <w:b/>
          <w:lang w:val="en-US"/>
        </w:rPr>
        <w:t xml:space="preserve">will </w:t>
      </w:r>
      <w:r w:rsidR="00A57BB0">
        <w:rPr>
          <w:b/>
          <w:lang w:val="en-US"/>
        </w:rPr>
        <w:t xml:space="preserve">be </w:t>
      </w:r>
      <w:r>
        <w:rPr>
          <w:b/>
          <w:lang w:val="en-US"/>
        </w:rPr>
        <w:t>moved</w:t>
      </w:r>
      <w:proofErr w:type="gramEnd"/>
      <w:r>
        <w:rPr>
          <w:b/>
          <w:lang w:val="en-US"/>
        </w:rPr>
        <w:t xml:space="preserve"> to public when blog post </w:t>
      </w:r>
      <w:r w:rsidRPr="003823D3">
        <w:rPr>
          <w:b/>
          <w:lang w:val="en-US"/>
        </w:rPr>
        <w:t>will be released:</w:t>
      </w:r>
    </w:p>
    <w:p w14:paraId="3613D106" w14:textId="5D785403" w:rsidR="00D71817" w:rsidRPr="001B4F28" w:rsidRDefault="00AF6CD3" w:rsidP="001F1FB9">
      <w:pPr>
        <w:pStyle w:val="ListParagraph"/>
        <w:numPr>
          <w:ilvl w:val="0"/>
          <w:numId w:val="10"/>
        </w:numPr>
        <w:rPr>
          <w:lang w:val="en-US"/>
        </w:rPr>
      </w:pPr>
      <w:hyperlink r:id="rId14" w:history="1">
        <w:r w:rsidR="001F1FB9" w:rsidRPr="0025290E">
          <w:rPr>
            <w:rStyle w:val="Hyperlink"/>
            <w:lang w:val="en-US"/>
          </w:rPr>
          <w:t>https://github.com/ExcelliumSA/WebCryptographyAPI-Study</w:t>
        </w:r>
      </w:hyperlink>
      <w:r w:rsidR="001F1FB9">
        <w:rPr>
          <w:lang w:val="en-US"/>
        </w:rPr>
        <w:t xml:space="preserve"> </w:t>
      </w:r>
      <w:r w:rsidR="00D71817" w:rsidRPr="001B4F28">
        <w:rPr>
          <w:lang w:val="en-US"/>
        </w:rPr>
        <w:t xml:space="preserve">  </w:t>
      </w:r>
    </w:p>
    <w:p w14:paraId="3146A2AE" w14:textId="77777777" w:rsidR="00D71817" w:rsidRPr="00344230" w:rsidRDefault="00D71817" w:rsidP="00D71817">
      <w:pPr>
        <w:rPr>
          <w:b/>
          <w:lang w:val="en-US"/>
        </w:rPr>
      </w:pPr>
      <w:r w:rsidRPr="00344230">
        <w:rPr>
          <w:b/>
          <w:lang w:val="en-US"/>
        </w:rPr>
        <w:t>SEO rule</w:t>
      </w:r>
      <w:r>
        <w:rPr>
          <w:b/>
          <w:lang w:val="en-US"/>
        </w:rPr>
        <w:t>s</w:t>
      </w:r>
      <w:r w:rsidRPr="00344230">
        <w:rPr>
          <w:b/>
          <w:lang w:val="en-US"/>
        </w:rPr>
        <w:t xml:space="preserve"> indicated by Mathilde:</w:t>
      </w:r>
    </w:p>
    <w:p w14:paraId="7DDBBC55" w14:textId="77777777" w:rsidR="00D71817" w:rsidRDefault="00D71817" w:rsidP="00D71817">
      <w:pPr>
        <w:pStyle w:val="ListParagraph"/>
        <w:numPr>
          <w:ilvl w:val="0"/>
          <w:numId w:val="1"/>
        </w:numPr>
        <w:rPr>
          <w:lang w:val="en-US"/>
        </w:rPr>
      </w:pPr>
      <w:r>
        <w:rPr>
          <w:lang w:val="en-US"/>
        </w:rPr>
        <w:t xml:space="preserve">Paragraphs with </w:t>
      </w:r>
      <w:r w:rsidR="00A57BB0">
        <w:rPr>
          <w:lang w:val="en-US"/>
        </w:rPr>
        <w:t>fewer</w:t>
      </w:r>
      <w:r>
        <w:rPr>
          <w:lang w:val="en-US"/>
        </w:rPr>
        <w:t xml:space="preserve"> than 300 words.</w:t>
      </w:r>
    </w:p>
    <w:p w14:paraId="71D501E3" w14:textId="77777777" w:rsidR="001B0B64" w:rsidRDefault="00D71817" w:rsidP="00D71817">
      <w:pPr>
        <w:pStyle w:val="ListParagraph"/>
        <w:numPr>
          <w:ilvl w:val="0"/>
          <w:numId w:val="1"/>
        </w:numPr>
        <w:rPr>
          <w:lang w:val="en-US"/>
        </w:rPr>
      </w:pPr>
      <w:r>
        <w:rPr>
          <w:lang w:val="en-US"/>
        </w:rPr>
        <w:t xml:space="preserve">Keyword used as much as possible: </w:t>
      </w:r>
    </w:p>
    <w:p w14:paraId="13B648CB" w14:textId="77F6A65C" w:rsidR="00D71817" w:rsidRDefault="001F1FB9" w:rsidP="001B0B64">
      <w:pPr>
        <w:pStyle w:val="ListParagraph"/>
        <w:numPr>
          <w:ilvl w:val="1"/>
          <w:numId w:val="1"/>
        </w:numPr>
        <w:rPr>
          <w:lang w:val="en-US"/>
        </w:rPr>
      </w:pPr>
      <w:r>
        <w:rPr>
          <w:b/>
          <w:color w:val="70AD47" w:themeColor="accent6"/>
          <w:lang w:val="en-US"/>
        </w:rPr>
        <w:t>Cryptography, JavaScript</w:t>
      </w:r>
    </w:p>
    <w:p w14:paraId="531359CE" w14:textId="77777777" w:rsidR="00D71817" w:rsidRDefault="00D71817" w:rsidP="00D71817">
      <w:pPr>
        <w:pStyle w:val="ListParagraph"/>
        <w:numPr>
          <w:ilvl w:val="0"/>
          <w:numId w:val="1"/>
        </w:numPr>
        <w:rPr>
          <w:lang w:val="en-US"/>
        </w:rPr>
      </w:pPr>
      <w:r>
        <w:rPr>
          <w:lang w:val="en-US"/>
        </w:rPr>
        <w:t>Presence of sections.</w:t>
      </w:r>
    </w:p>
    <w:p w14:paraId="2869074F" w14:textId="77777777" w:rsidR="001B4F28" w:rsidRPr="001B4F28" w:rsidRDefault="001B4F28" w:rsidP="001B4F28">
      <w:pPr>
        <w:rPr>
          <w:b/>
          <w:lang w:val="en-US"/>
        </w:rPr>
      </w:pPr>
      <w:r w:rsidRPr="001B4F28">
        <w:rPr>
          <w:b/>
          <w:lang w:val="en-US"/>
        </w:rPr>
        <w:t>Author</w:t>
      </w:r>
      <w:r w:rsidR="0096217E">
        <w:rPr>
          <w:b/>
          <w:lang w:val="en-US"/>
        </w:rPr>
        <w:t>(s)</w:t>
      </w:r>
      <w:r w:rsidRPr="001B4F28">
        <w:rPr>
          <w:b/>
          <w:lang w:val="en-US"/>
        </w:rPr>
        <w:t>:</w:t>
      </w:r>
    </w:p>
    <w:p w14:paraId="604A2283" w14:textId="77777777" w:rsidR="001B4F28" w:rsidRPr="001B4F28" w:rsidRDefault="001B4F28" w:rsidP="001B4F28">
      <w:pPr>
        <w:pStyle w:val="ListParagraph"/>
        <w:numPr>
          <w:ilvl w:val="0"/>
          <w:numId w:val="11"/>
        </w:numPr>
        <w:rPr>
          <w:lang w:val="en-US"/>
        </w:rPr>
      </w:pPr>
      <w:r w:rsidRPr="001B4F28">
        <w:rPr>
          <w:lang w:val="en-US"/>
        </w:rPr>
        <w:t>Dominique Righetto</w:t>
      </w:r>
    </w:p>
    <w:p w14:paraId="171ADA01" w14:textId="77777777" w:rsidR="001F73CA" w:rsidRDefault="001F73CA">
      <w:pPr>
        <w:rPr>
          <w:lang w:val="en-US"/>
        </w:rPr>
      </w:pPr>
      <w:r>
        <w:rPr>
          <w:lang w:val="en-US"/>
        </w:rPr>
        <w:br w:type="page"/>
      </w:r>
    </w:p>
    <w:p w14:paraId="7C2A06BE" w14:textId="06BB37E2" w:rsidR="001F73CA" w:rsidRDefault="001537C0" w:rsidP="001F73CA">
      <w:pPr>
        <w:pStyle w:val="Heading1"/>
        <w:rPr>
          <w:lang w:val="en-US"/>
        </w:rPr>
      </w:pPr>
      <w:r>
        <w:rPr>
          <w:lang w:val="en-US"/>
        </w:rPr>
        <w:lastRenderedPageBreak/>
        <w:t>Context</w:t>
      </w:r>
    </w:p>
    <w:p w14:paraId="575B8C5A" w14:textId="1E7A62FF" w:rsidR="001537C0" w:rsidRDefault="0063290A" w:rsidP="001537C0">
      <w:pPr>
        <w:rPr>
          <w:lang w:val="en-US"/>
        </w:rPr>
      </w:pPr>
      <w:r>
        <w:rPr>
          <w:lang w:val="en-US"/>
        </w:rPr>
        <w:t>Anyone developing a web application with a front end meet, one day, the need to perform cryptographic operation</w:t>
      </w:r>
      <w:r w:rsidR="00231C90">
        <w:rPr>
          <w:lang w:val="en-US"/>
        </w:rPr>
        <w:t>s</w:t>
      </w:r>
      <w:r>
        <w:rPr>
          <w:lang w:val="en-US"/>
        </w:rPr>
        <w:t xml:space="preserve"> like hashing, encryption, signature</w:t>
      </w:r>
      <w:r w:rsidR="00231C90">
        <w:rPr>
          <w:lang w:val="en-US"/>
        </w:rPr>
        <w:t>s</w:t>
      </w:r>
      <w:r>
        <w:rPr>
          <w:lang w:val="en-US"/>
        </w:rPr>
        <w:t xml:space="preserve">, etc. from the </w:t>
      </w:r>
      <w:r w:rsidR="001F098D">
        <w:rPr>
          <w:lang w:val="en-US"/>
        </w:rPr>
        <w:t>front-end</w:t>
      </w:r>
      <w:r>
        <w:rPr>
          <w:lang w:val="en-US"/>
        </w:rPr>
        <w:t xml:space="preserve"> side</w:t>
      </w:r>
      <w:r w:rsidR="00B31C41">
        <w:rPr>
          <w:lang w:val="en-US"/>
        </w:rPr>
        <w:t xml:space="preserve"> (JavaScript code)</w:t>
      </w:r>
      <w:r>
        <w:rPr>
          <w:lang w:val="en-US"/>
        </w:rPr>
        <w:t xml:space="preserve">. The habits lead to import and use popular external library like </w:t>
      </w:r>
      <w:r w:rsidRPr="0063290A">
        <w:rPr>
          <w:b/>
          <w:lang w:val="en-US"/>
        </w:rPr>
        <w:t>crypto-</w:t>
      </w:r>
      <w:proofErr w:type="spellStart"/>
      <w:r w:rsidRPr="0063290A">
        <w:rPr>
          <w:b/>
          <w:lang w:val="en-US"/>
        </w:rPr>
        <w:t>js</w:t>
      </w:r>
      <w:proofErr w:type="spellEnd"/>
      <w:r>
        <w:rPr>
          <w:lang w:val="en-US"/>
        </w:rPr>
        <w:t xml:space="preserve"> [1] in order to be portable across all target</w:t>
      </w:r>
      <w:r w:rsidR="001F098D">
        <w:rPr>
          <w:lang w:val="en-US"/>
        </w:rPr>
        <w:t>ed</w:t>
      </w:r>
      <w:r>
        <w:rPr>
          <w:lang w:val="en-US"/>
        </w:rPr>
        <w:t xml:space="preserve"> </w:t>
      </w:r>
      <w:r w:rsidR="001F098D">
        <w:rPr>
          <w:lang w:val="en-US"/>
        </w:rPr>
        <w:t>browsers:</w:t>
      </w:r>
    </w:p>
    <w:p w14:paraId="58349EF0" w14:textId="083DF89F" w:rsidR="00A06D9C" w:rsidRDefault="00A06D9C" w:rsidP="00A06D9C">
      <w:pPr>
        <w:jc w:val="center"/>
        <w:rPr>
          <w:lang w:val="en-US"/>
        </w:rPr>
      </w:pPr>
      <w:r w:rsidRPr="00A06D9C">
        <w:rPr>
          <w:noProof/>
          <w:lang w:eastAsia="fr-BE"/>
        </w:rPr>
        <w:drawing>
          <wp:inline distT="0" distB="0" distL="0" distR="0" wp14:anchorId="7CD6427A" wp14:editId="71766395">
            <wp:extent cx="5760720" cy="1820545"/>
            <wp:effectExtent l="38100" t="38100" r="87630" b="1035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20545"/>
                    </a:xfrm>
                    <a:prstGeom prst="rect">
                      <a:avLst/>
                    </a:prstGeom>
                    <a:effectLst>
                      <a:outerShdw blurRad="50800" dist="38100" dir="2700000" algn="tl" rotWithShape="0">
                        <a:prstClr val="black">
                          <a:alpha val="40000"/>
                        </a:prstClr>
                      </a:outerShdw>
                    </a:effectLst>
                  </pic:spPr>
                </pic:pic>
              </a:graphicData>
            </a:graphic>
          </wp:inline>
        </w:drawing>
      </w:r>
    </w:p>
    <w:p w14:paraId="4E560FFA" w14:textId="5C953558" w:rsidR="00A06D9C" w:rsidRDefault="00A06D9C" w:rsidP="00A06D9C">
      <w:pPr>
        <w:pStyle w:val="Caption"/>
        <w:jc w:val="center"/>
        <w:rPr>
          <w:lang w:val="en-US"/>
        </w:rPr>
      </w:pPr>
      <w:r w:rsidRPr="0052742E">
        <w:rPr>
          <w:lang w:val="en-US"/>
        </w:rPr>
        <w:t xml:space="preserve">Figure </w:t>
      </w:r>
      <w:r>
        <w:fldChar w:fldCharType="begin"/>
      </w:r>
      <w:r w:rsidRPr="0052742E">
        <w:rPr>
          <w:lang w:val="en-US"/>
        </w:rPr>
        <w:instrText xml:space="preserve"> SEQ Figure \* ARABIC </w:instrText>
      </w:r>
      <w:r>
        <w:fldChar w:fldCharType="separate"/>
      </w:r>
      <w:r w:rsidR="00024357">
        <w:rPr>
          <w:noProof/>
          <w:lang w:val="en-US"/>
        </w:rPr>
        <w:t>1</w:t>
      </w:r>
      <w:r>
        <w:fldChar w:fldCharType="end"/>
      </w:r>
      <w:r w:rsidRPr="0052742E">
        <w:rPr>
          <w:lang w:val="en-US"/>
        </w:rPr>
        <w:t>: File Figure00</w:t>
      </w:r>
      <w:r>
        <w:rPr>
          <w:lang w:val="en-US"/>
        </w:rPr>
        <w:t>a</w:t>
      </w:r>
      <w:r w:rsidRPr="0052742E">
        <w:rPr>
          <w:lang w:val="en-US"/>
        </w:rPr>
        <w:t>.png</w:t>
      </w:r>
    </w:p>
    <w:p w14:paraId="4C778EFA" w14:textId="77777777" w:rsidR="00A06D9C" w:rsidRDefault="00A06D9C" w:rsidP="001537C0">
      <w:pPr>
        <w:rPr>
          <w:lang w:val="en-US"/>
        </w:rPr>
      </w:pPr>
    </w:p>
    <w:p w14:paraId="0591DF0B" w14:textId="46D9D93A" w:rsidR="0063290A" w:rsidRDefault="0063290A" w:rsidP="0063290A">
      <w:pPr>
        <w:jc w:val="center"/>
        <w:rPr>
          <w:lang w:val="en-US"/>
        </w:rPr>
      </w:pPr>
      <w:r w:rsidRPr="0063290A">
        <w:rPr>
          <w:noProof/>
          <w:lang w:eastAsia="fr-BE"/>
        </w:rPr>
        <w:drawing>
          <wp:inline distT="0" distB="0" distL="0" distR="0" wp14:anchorId="658A319D" wp14:editId="69CD470A">
            <wp:extent cx="5760720" cy="1931670"/>
            <wp:effectExtent l="38100" t="38100" r="87630" b="876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31670"/>
                    </a:xfrm>
                    <a:prstGeom prst="rect">
                      <a:avLst/>
                    </a:prstGeom>
                    <a:effectLst>
                      <a:outerShdw blurRad="50800" dist="38100" dir="2700000" algn="tl" rotWithShape="0">
                        <a:prstClr val="black">
                          <a:alpha val="40000"/>
                        </a:prstClr>
                      </a:outerShdw>
                    </a:effectLst>
                  </pic:spPr>
                </pic:pic>
              </a:graphicData>
            </a:graphic>
          </wp:inline>
        </w:drawing>
      </w:r>
    </w:p>
    <w:p w14:paraId="45ADFDD9" w14:textId="63418398" w:rsidR="0063290A" w:rsidRDefault="0063290A" w:rsidP="0052742E">
      <w:pPr>
        <w:pStyle w:val="Caption"/>
        <w:jc w:val="center"/>
        <w:rPr>
          <w:lang w:val="en-US"/>
        </w:rPr>
      </w:pPr>
      <w:r w:rsidRPr="0052742E">
        <w:rPr>
          <w:lang w:val="en-US"/>
        </w:rPr>
        <w:t xml:space="preserve">Figure </w:t>
      </w:r>
      <w:r>
        <w:fldChar w:fldCharType="begin"/>
      </w:r>
      <w:r w:rsidRPr="0052742E">
        <w:rPr>
          <w:lang w:val="en-US"/>
        </w:rPr>
        <w:instrText xml:space="preserve"> SEQ Figure \* ARABIC </w:instrText>
      </w:r>
      <w:r>
        <w:fldChar w:fldCharType="separate"/>
      </w:r>
      <w:r w:rsidR="00024357">
        <w:rPr>
          <w:noProof/>
          <w:lang w:val="en-US"/>
        </w:rPr>
        <w:t>2</w:t>
      </w:r>
      <w:r>
        <w:fldChar w:fldCharType="end"/>
      </w:r>
      <w:r w:rsidRPr="0052742E">
        <w:rPr>
          <w:lang w:val="en-US"/>
        </w:rPr>
        <w:t>: File Figure00</w:t>
      </w:r>
      <w:r w:rsidR="00A06D9C">
        <w:rPr>
          <w:lang w:val="en-US"/>
        </w:rPr>
        <w:t>b</w:t>
      </w:r>
      <w:r w:rsidRPr="0052742E">
        <w:rPr>
          <w:lang w:val="en-US"/>
        </w:rPr>
        <w:t>.png</w:t>
      </w:r>
    </w:p>
    <w:p w14:paraId="7810FF5A" w14:textId="01B7F5E2" w:rsidR="00E3385D" w:rsidRDefault="00E3385D" w:rsidP="00E3385D">
      <w:pPr>
        <w:rPr>
          <w:lang w:val="en-US"/>
        </w:rPr>
      </w:pPr>
      <w:r>
        <w:rPr>
          <w:lang w:val="en-US"/>
        </w:rPr>
        <w:t>The library work well since years</w:t>
      </w:r>
      <w:r w:rsidR="00D93EC9">
        <w:rPr>
          <w:lang w:val="en-US"/>
        </w:rPr>
        <w:t>, so, why should I leave it?</w:t>
      </w:r>
    </w:p>
    <w:p w14:paraId="32501D40" w14:textId="07D8A9BF" w:rsidR="00AD3D9C" w:rsidRDefault="00313C7D" w:rsidP="00CD53EE">
      <w:pPr>
        <w:pStyle w:val="Heading1"/>
        <w:rPr>
          <w:lang w:val="en-US"/>
        </w:rPr>
      </w:pPr>
      <w:r>
        <w:rPr>
          <w:lang w:val="en-US"/>
        </w:rPr>
        <w:t>No troll allowed here</w:t>
      </w:r>
    </w:p>
    <w:p w14:paraId="089CF3E5" w14:textId="41440069" w:rsidR="00AD3D9C" w:rsidRDefault="00AD3D9C" w:rsidP="00E3385D">
      <w:pPr>
        <w:rPr>
          <w:lang w:val="en-US"/>
        </w:rPr>
      </w:pPr>
      <w:r>
        <w:rPr>
          <w:lang w:val="en-US"/>
        </w:rPr>
        <w:t xml:space="preserve">The goal of this blog </w:t>
      </w:r>
      <w:r w:rsidR="00CD53EE">
        <w:rPr>
          <w:lang w:val="en-US"/>
        </w:rPr>
        <w:t>post</w:t>
      </w:r>
      <w:r>
        <w:rPr>
          <w:lang w:val="en-US"/>
        </w:rPr>
        <w:t xml:space="preserve"> is not to </w:t>
      </w:r>
      <w:r w:rsidR="00CD53EE">
        <w:rPr>
          <w:lang w:val="en-US"/>
        </w:rPr>
        <w:t>say</w:t>
      </w:r>
      <w:r>
        <w:rPr>
          <w:lang w:val="en-US"/>
        </w:rPr>
        <w:t xml:space="preserve"> that </w:t>
      </w:r>
      <w:r w:rsidRPr="00AD3D9C">
        <w:rPr>
          <w:lang w:val="en-US"/>
        </w:rPr>
        <w:t>Web Cryptography API</w:t>
      </w:r>
      <w:r>
        <w:rPr>
          <w:lang w:val="en-US"/>
        </w:rPr>
        <w:t xml:space="preserve"> is the best API or that you must replace you</w:t>
      </w:r>
      <w:r w:rsidR="00231C90">
        <w:rPr>
          <w:lang w:val="en-US"/>
        </w:rPr>
        <w:t>r</w:t>
      </w:r>
      <w:r>
        <w:rPr>
          <w:lang w:val="en-US"/>
        </w:rPr>
        <w:t xml:space="preserve"> existing JS cryptographic API by Web Cryptography API.</w:t>
      </w:r>
    </w:p>
    <w:p w14:paraId="1A844DAC" w14:textId="7D0E25E2" w:rsidR="00AD3D9C" w:rsidRDefault="00AD3D9C" w:rsidP="00E3385D">
      <w:pPr>
        <w:rPr>
          <w:lang w:val="en-US"/>
        </w:rPr>
      </w:pPr>
      <w:r>
        <w:rPr>
          <w:lang w:val="en-US"/>
        </w:rPr>
        <w:t xml:space="preserve">The goal is just to present you </w:t>
      </w:r>
      <w:r w:rsidR="00313C7D">
        <w:rPr>
          <w:lang w:val="en-US"/>
        </w:rPr>
        <w:t xml:space="preserve">what </w:t>
      </w:r>
      <w:r>
        <w:rPr>
          <w:lang w:val="en-US"/>
        </w:rPr>
        <w:t xml:space="preserve">Web Cryptography API </w:t>
      </w:r>
      <w:r w:rsidR="00231C90">
        <w:rPr>
          <w:lang w:val="en-US"/>
        </w:rPr>
        <w:t xml:space="preserve">is </w:t>
      </w:r>
      <w:r>
        <w:rPr>
          <w:lang w:val="en-US"/>
        </w:rPr>
        <w:t>and what if offer.</w:t>
      </w:r>
    </w:p>
    <w:p w14:paraId="22D0451E" w14:textId="0984338D" w:rsidR="00A06D9C" w:rsidRDefault="00A06D9C">
      <w:pPr>
        <w:rPr>
          <w:lang w:val="en-US"/>
        </w:rPr>
      </w:pPr>
      <w:r>
        <w:rPr>
          <w:lang w:val="en-US"/>
        </w:rPr>
        <w:br w:type="page"/>
      </w:r>
    </w:p>
    <w:p w14:paraId="793249D7" w14:textId="360C5AA3" w:rsidR="001537C0" w:rsidRDefault="001537C0" w:rsidP="001537C0">
      <w:pPr>
        <w:pStyle w:val="Heading1"/>
        <w:rPr>
          <w:lang w:val="en-US"/>
        </w:rPr>
      </w:pPr>
      <w:r>
        <w:rPr>
          <w:lang w:val="en-US"/>
        </w:rPr>
        <w:lastRenderedPageBreak/>
        <w:t>What is the Web Cryptography API?</w:t>
      </w:r>
    </w:p>
    <w:p w14:paraId="7AE45330" w14:textId="6227DAC4" w:rsidR="001537C0" w:rsidRDefault="00584913" w:rsidP="001537C0">
      <w:pPr>
        <w:rPr>
          <w:lang w:val="en-US"/>
        </w:rPr>
      </w:pPr>
      <w:r>
        <w:rPr>
          <w:lang w:val="en-US"/>
        </w:rPr>
        <w:t>From the RFC [2], it is a:</w:t>
      </w:r>
    </w:p>
    <w:p w14:paraId="2E007E4D" w14:textId="5D8E7E4F" w:rsidR="00584913" w:rsidRPr="001537C0" w:rsidRDefault="00584913" w:rsidP="001537C0">
      <w:pPr>
        <w:rPr>
          <w:lang w:val="en-US"/>
        </w:rPr>
      </w:pPr>
      <w:r>
        <w:rPr>
          <w:lang w:val="en-US"/>
        </w:rPr>
        <w:t>“</w:t>
      </w:r>
      <w:r w:rsidRPr="00584913">
        <w:rPr>
          <w:i/>
          <w:lang w:val="en-US"/>
        </w:rPr>
        <w:t xml:space="preserve">JavaScript API for performing </w:t>
      </w:r>
      <w:r w:rsidRPr="00E3385D">
        <w:rPr>
          <w:b/>
          <w:i/>
          <w:lang w:val="en-US"/>
        </w:rPr>
        <w:t>basic cryptographic operations</w:t>
      </w:r>
      <w:r w:rsidRPr="00584913">
        <w:rPr>
          <w:i/>
          <w:lang w:val="en-US"/>
        </w:rPr>
        <w:t xml:space="preserve"> in web applications, such as hashing, signature generation and verification, and encryption and decryption. Additionally, it describes an API for applications to generate and/or manage the keying material necessary to perform these operations</w:t>
      </w:r>
      <w:r w:rsidRPr="00584913">
        <w:rPr>
          <w:lang w:val="en-US"/>
        </w:rPr>
        <w:t>.</w:t>
      </w:r>
      <w:r>
        <w:rPr>
          <w:lang w:val="en-US"/>
        </w:rPr>
        <w:t>”</w:t>
      </w:r>
    </w:p>
    <w:p w14:paraId="395E9224" w14:textId="714DAF78" w:rsidR="00584913" w:rsidRDefault="00584913">
      <w:pPr>
        <w:rPr>
          <w:lang w:val="en-US"/>
        </w:rPr>
      </w:pPr>
      <w:r>
        <w:rPr>
          <w:lang w:val="en-US"/>
        </w:rPr>
        <w:t xml:space="preserve">To summarize, it </w:t>
      </w:r>
      <w:r w:rsidR="00EF79BD">
        <w:rPr>
          <w:lang w:val="en-US"/>
        </w:rPr>
        <w:t>bring</w:t>
      </w:r>
      <w:r w:rsidR="00231C90">
        <w:rPr>
          <w:lang w:val="en-US"/>
        </w:rPr>
        <w:t>s</w:t>
      </w:r>
      <w:r w:rsidR="00EF79BD">
        <w:rPr>
          <w:lang w:val="en-US"/>
        </w:rPr>
        <w:t xml:space="preserve"> </w:t>
      </w:r>
      <w:r>
        <w:rPr>
          <w:lang w:val="en-US"/>
        </w:rPr>
        <w:t>native capabilities to browsers for perform different kind of cryptographic operations.</w:t>
      </w:r>
    </w:p>
    <w:p w14:paraId="0D82025E" w14:textId="09DFADFD" w:rsidR="00584913" w:rsidRDefault="00584913" w:rsidP="00584913">
      <w:pPr>
        <w:rPr>
          <w:lang w:val="en-US"/>
        </w:rPr>
      </w:pPr>
      <w:r>
        <w:rPr>
          <w:lang w:val="en-US"/>
        </w:rPr>
        <w:t xml:space="preserve">This API allow </w:t>
      </w:r>
      <w:r w:rsidR="00886BCB">
        <w:rPr>
          <w:lang w:val="en-US"/>
        </w:rPr>
        <w:t>performing</w:t>
      </w:r>
      <w:r>
        <w:rPr>
          <w:lang w:val="en-US"/>
        </w:rPr>
        <w:t xml:space="preserve"> the following kind of operation:</w:t>
      </w:r>
    </w:p>
    <w:p w14:paraId="65823D27" w14:textId="55F4D65B" w:rsidR="00584913" w:rsidRDefault="00584913" w:rsidP="00584913">
      <w:pPr>
        <w:pStyle w:val="ListParagraph"/>
        <w:numPr>
          <w:ilvl w:val="0"/>
          <w:numId w:val="13"/>
        </w:numPr>
        <w:rPr>
          <w:lang w:val="en-US"/>
        </w:rPr>
      </w:pPr>
      <w:r>
        <w:rPr>
          <w:lang w:val="en-US"/>
        </w:rPr>
        <w:t xml:space="preserve">Generate </w:t>
      </w:r>
      <w:r w:rsidRPr="00584913">
        <w:rPr>
          <w:lang w:val="en-US"/>
        </w:rPr>
        <w:t>cryptographically random values</w:t>
      </w:r>
      <w:r>
        <w:rPr>
          <w:lang w:val="en-US"/>
        </w:rPr>
        <w:t>.</w:t>
      </w:r>
    </w:p>
    <w:p w14:paraId="5961F44B" w14:textId="08890BED" w:rsidR="00584913" w:rsidRDefault="00584913" w:rsidP="00584913">
      <w:pPr>
        <w:pStyle w:val="ListParagraph"/>
        <w:numPr>
          <w:ilvl w:val="0"/>
          <w:numId w:val="13"/>
        </w:numPr>
        <w:rPr>
          <w:lang w:val="en-US"/>
        </w:rPr>
      </w:pPr>
      <w:r>
        <w:rPr>
          <w:lang w:val="en-US"/>
        </w:rPr>
        <w:t xml:space="preserve">Encrypt and </w:t>
      </w:r>
      <w:r w:rsidR="00886BCB">
        <w:rPr>
          <w:lang w:val="en-US"/>
        </w:rPr>
        <w:t>decrypt</w:t>
      </w:r>
      <w:r>
        <w:rPr>
          <w:lang w:val="en-US"/>
        </w:rPr>
        <w:t xml:space="preserve"> content using symmetric or </w:t>
      </w:r>
      <w:r w:rsidR="00886BCB">
        <w:rPr>
          <w:lang w:val="en-US"/>
        </w:rPr>
        <w:t>asymmetric</w:t>
      </w:r>
      <w:r>
        <w:rPr>
          <w:lang w:val="en-US"/>
        </w:rPr>
        <w:t xml:space="preserve"> encryption </w:t>
      </w:r>
      <w:r w:rsidR="00886BCB">
        <w:rPr>
          <w:lang w:val="en-US"/>
        </w:rPr>
        <w:t>algorithms.</w:t>
      </w:r>
    </w:p>
    <w:p w14:paraId="0C9B4B08" w14:textId="6A245B64" w:rsidR="00886BCB" w:rsidRDefault="00886BCB" w:rsidP="00584913">
      <w:pPr>
        <w:pStyle w:val="ListParagraph"/>
        <w:numPr>
          <w:ilvl w:val="0"/>
          <w:numId w:val="13"/>
        </w:numPr>
        <w:rPr>
          <w:lang w:val="en-US"/>
        </w:rPr>
      </w:pPr>
      <w:r>
        <w:rPr>
          <w:lang w:val="en-US"/>
        </w:rPr>
        <w:t>Sign and verify the signature using symmetric or asymmetric algorithms.</w:t>
      </w:r>
    </w:p>
    <w:p w14:paraId="426D4AB6" w14:textId="5150F550" w:rsidR="00886BCB" w:rsidRDefault="00886BCB" w:rsidP="00584913">
      <w:pPr>
        <w:pStyle w:val="ListParagraph"/>
        <w:numPr>
          <w:ilvl w:val="0"/>
          <w:numId w:val="13"/>
        </w:numPr>
        <w:rPr>
          <w:lang w:val="en-US"/>
        </w:rPr>
      </w:pPr>
      <w:r>
        <w:rPr>
          <w:lang w:val="en-US"/>
        </w:rPr>
        <w:t>Derivate key and bits from base keys or source of bits</w:t>
      </w:r>
      <w:r w:rsidR="00EF79BD">
        <w:rPr>
          <w:lang w:val="en-US"/>
        </w:rPr>
        <w:t>.</w:t>
      </w:r>
    </w:p>
    <w:p w14:paraId="13E4EA09" w14:textId="57332976" w:rsidR="00886BCB" w:rsidRDefault="00886BCB" w:rsidP="00584913">
      <w:pPr>
        <w:pStyle w:val="ListParagraph"/>
        <w:numPr>
          <w:ilvl w:val="0"/>
          <w:numId w:val="13"/>
        </w:numPr>
        <w:rPr>
          <w:lang w:val="en-US"/>
        </w:rPr>
      </w:pPr>
      <w:r>
        <w:rPr>
          <w:lang w:val="en-US"/>
        </w:rPr>
        <w:t>Generate hash of a content.</w:t>
      </w:r>
    </w:p>
    <w:p w14:paraId="3411BB2E" w14:textId="7A8B69CA" w:rsidR="00EF79BD" w:rsidRDefault="00886BCB" w:rsidP="00886BCB">
      <w:pPr>
        <w:rPr>
          <w:lang w:val="en-US"/>
        </w:rPr>
      </w:pPr>
      <w:r>
        <w:rPr>
          <w:lang w:val="en-US"/>
        </w:rPr>
        <w:t xml:space="preserve">In </w:t>
      </w:r>
      <w:r w:rsidR="00EF79BD">
        <w:rPr>
          <w:lang w:val="en-US"/>
        </w:rPr>
        <w:t>addition, it allow</w:t>
      </w:r>
      <w:r w:rsidR="00231C90">
        <w:rPr>
          <w:lang w:val="en-US"/>
        </w:rPr>
        <w:t>s</w:t>
      </w:r>
      <w:r w:rsidR="00EF79BD">
        <w:rPr>
          <w:lang w:val="en-US"/>
        </w:rPr>
        <w:t xml:space="preserve"> the following operation</w:t>
      </w:r>
      <w:r w:rsidR="00972630">
        <w:rPr>
          <w:lang w:val="en-US"/>
        </w:rPr>
        <w:t>s</w:t>
      </w:r>
      <w:r w:rsidR="00EF79BD">
        <w:rPr>
          <w:lang w:val="en-US"/>
        </w:rPr>
        <w:t xml:space="preserve"> regarding the key</w:t>
      </w:r>
      <w:r w:rsidR="00E3385D">
        <w:rPr>
          <w:lang w:val="en-US"/>
        </w:rPr>
        <w:t xml:space="preserve"> management</w:t>
      </w:r>
      <w:r w:rsidR="00EF79BD">
        <w:rPr>
          <w:lang w:val="en-US"/>
        </w:rPr>
        <w:t>:</w:t>
      </w:r>
    </w:p>
    <w:p w14:paraId="03099AAF" w14:textId="5F0EF461" w:rsidR="00EF79BD" w:rsidRDefault="00EF79BD" w:rsidP="00EF79BD">
      <w:pPr>
        <w:pStyle w:val="ListParagraph"/>
        <w:numPr>
          <w:ilvl w:val="0"/>
          <w:numId w:val="13"/>
        </w:numPr>
        <w:rPr>
          <w:lang w:val="en-US"/>
        </w:rPr>
      </w:pPr>
      <w:r>
        <w:rPr>
          <w:lang w:val="en-US"/>
        </w:rPr>
        <w:t>Generate symmetric or asymmetric key for different kind</w:t>
      </w:r>
      <w:r w:rsidR="00231C90">
        <w:rPr>
          <w:lang w:val="en-US"/>
        </w:rPr>
        <w:t>s</w:t>
      </w:r>
      <w:r>
        <w:rPr>
          <w:lang w:val="en-US"/>
        </w:rPr>
        <w:t xml:space="preserve"> of usage. </w:t>
      </w:r>
    </w:p>
    <w:p w14:paraId="127773D9" w14:textId="2042ECBE" w:rsidR="001B22C3" w:rsidRDefault="00EF79BD" w:rsidP="00EF79BD">
      <w:pPr>
        <w:pStyle w:val="ListParagraph"/>
        <w:numPr>
          <w:ilvl w:val="0"/>
          <w:numId w:val="13"/>
        </w:numPr>
        <w:rPr>
          <w:lang w:val="en-US"/>
        </w:rPr>
      </w:pPr>
      <w:r>
        <w:rPr>
          <w:lang w:val="en-US"/>
        </w:rPr>
        <w:t>Export / import key using secure / insecure method</w:t>
      </w:r>
      <w:r w:rsidR="00972630">
        <w:rPr>
          <w:lang w:val="en-US"/>
        </w:rPr>
        <w:t>s.</w:t>
      </w:r>
    </w:p>
    <w:p w14:paraId="77D53A4C" w14:textId="7409FA61" w:rsidR="001B22C3" w:rsidRDefault="001B22C3" w:rsidP="001B22C3">
      <w:pPr>
        <w:rPr>
          <w:lang w:val="en-US"/>
        </w:rPr>
      </w:pPr>
      <w:r>
        <w:rPr>
          <w:lang w:val="en-US"/>
        </w:rPr>
        <w:t>The API do not handle the following aspects [3]</w:t>
      </w:r>
      <w:r w:rsidR="00607FCA">
        <w:rPr>
          <w:lang w:val="en-US"/>
        </w:rPr>
        <w:t xml:space="preserve"> (</w:t>
      </w:r>
      <w:r w:rsidR="00607FCA" w:rsidRPr="00607FCA">
        <w:rPr>
          <w:i/>
          <w:lang w:val="en-US"/>
        </w:rPr>
        <w:t>some point</w:t>
      </w:r>
      <w:r w:rsidR="00231C90">
        <w:rPr>
          <w:i/>
          <w:lang w:val="en-US"/>
        </w:rPr>
        <w:t>s</w:t>
      </w:r>
      <w:r w:rsidR="00607FCA" w:rsidRPr="00607FCA">
        <w:rPr>
          <w:i/>
          <w:lang w:val="en-US"/>
        </w:rPr>
        <w:t xml:space="preserve"> </w:t>
      </w:r>
      <w:r w:rsidR="00607FCA">
        <w:rPr>
          <w:i/>
          <w:lang w:val="en-US"/>
        </w:rPr>
        <w:t xml:space="preserve">in the list below </w:t>
      </w:r>
      <w:proofErr w:type="gramStart"/>
      <w:r w:rsidR="00607FCA" w:rsidRPr="00607FCA">
        <w:rPr>
          <w:i/>
          <w:lang w:val="en-US"/>
        </w:rPr>
        <w:t>were directly taken</w:t>
      </w:r>
      <w:proofErr w:type="gramEnd"/>
      <w:r w:rsidR="00607FCA" w:rsidRPr="00607FCA">
        <w:rPr>
          <w:i/>
          <w:lang w:val="en-US"/>
        </w:rPr>
        <w:t xml:space="preserve"> from the RFC</w:t>
      </w:r>
      <w:r w:rsidR="00607FCA">
        <w:rPr>
          <w:lang w:val="en-US"/>
        </w:rPr>
        <w:t>)</w:t>
      </w:r>
      <w:r>
        <w:rPr>
          <w:lang w:val="en-US"/>
        </w:rPr>
        <w:t>:</w:t>
      </w:r>
    </w:p>
    <w:p w14:paraId="15450B8E" w14:textId="4D0E6772" w:rsidR="001B22C3" w:rsidRDefault="001B22C3" w:rsidP="001B22C3">
      <w:pPr>
        <w:pStyle w:val="ListParagraph"/>
        <w:numPr>
          <w:ilvl w:val="0"/>
          <w:numId w:val="14"/>
        </w:numPr>
        <w:rPr>
          <w:lang w:val="en-US"/>
        </w:rPr>
      </w:pPr>
      <w:r>
        <w:rPr>
          <w:lang w:val="en-US"/>
        </w:rPr>
        <w:t>Key (secure) persistence in browser storage systems.</w:t>
      </w:r>
    </w:p>
    <w:p w14:paraId="1992E60C" w14:textId="28DFCDB1" w:rsidR="001B22C3" w:rsidRDefault="001B22C3" w:rsidP="001B22C3">
      <w:pPr>
        <w:pStyle w:val="ListParagraph"/>
        <w:numPr>
          <w:ilvl w:val="0"/>
          <w:numId w:val="14"/>
        </w:numPr>
        <w:rPr>
          <w:lang w:val="en-US"/>
        </w:rPr>
      </w:pPr>
      <w:r>
        <w:rPr>
          <w:lang w:val="en-US"/>
        </w:rPr>
        <w:t>T</w:t>
      </w:r>
      <w:r w:rsidRPr="001B22C3">
        <w:rPr>
          <w:lang w:val="en-US"/>
        </w:rPr>
        <w:t>he provisioning of keys in particular types of key storage, such as secure elements or smart cards</w:t>
      </w:r>
      <w:r>
        <w:rPr>
          <w:lang w:val="en-US"/>
        </w:rPr>
        <w:t>.</w:t>
      </w:r>
    </w:p>
    <w:p w14:paraId="2CE2D16C" w14:textId="4BBFD22E" w:rsidR="001B22C3" w:rsidRDefault="001B22C3" w:rsidP="001B22C3">
      <w:pPr>
        <w:pStyle w:val="ListParagraph"/>
        <w:numPr>
          <w:ilvl w:val="0"/>
          <w:numId w:val="14"/>
        </w:numPr>
        <w:rPr>
          <w:lang w:val="en-US"/>
        </w:rPr>
      </w:pPr>
      <w:r>
        <w:rPr>
          <w:lang w:val="en-US"/>
        </w:rPr>
        <w:t xml:space="preserve">Communication and </w:t>
      </w:r>
      <w:r w:rsidRPr="001B22C3">
        <w:rPr>
          <w:lang w:val="en-US"/>
        </w:rPr>
        <w:t>discovery of cryptographic modules</w:t>
      </w:r>
      <w:r>
        <w:rPr>
          <w:lang w:val="en-US"/>
        </w:rPr>
        <w:t>.</w:t>
      </w:r>
    </w:p>
    <w:p w14:paraId="18EF1225" w14:textId="3FCD66EB" w:rsidR="00607FCA" w:rsidRDefault="00607FCA" w:rsidP="00607FCA">
      <w:pPr>
        <w:pStyle w:val="ListParagraph"/>
        <w:numPr>
          <w:ilvl w:val="0"/>
          <w:numId w:val="14"/>
        </w:numPr>
        <w:rPr>
          <w:lang w:val="en-US"/>
        </w:rPr>
      </w:pPr>
      <w:r w:rsidRPr="00607FCA">
        <w:rPr>
          <w:lang w:val="en-US"/>
        </w:rPr>
        <w:t>Th</w:t>
      </w:r>
      <w:r w:rsidR="00972630">
        <w:rPr>
          <w:lang w:val="en-US"/>
        </w:rPr>
        <w:t xml:space="preserve">e RFC </w:t>
      </w:r>
      <w:r w:rsidRPr="00607FCA">
        <w:rPr>
          <w:lang w:val="en-US"/>
        </w:rPr>
        <w:t>places no normative requirements on how implementations handle key material once all references to it go away</w:t>
      </w:r>
      <w:r>
        <w:rPr>
          <w:lang w:val="en-US"/>
        </w:rPr>
        <w:t>.</w:t>
      </w:r>
    </w:p>
    <w:p w14:paraId="503812FF" w14:textId="65233BD9" w:rsidR="008A03F7" w:rsidRDefault="008A03F7" w:rsidP="008A03F7">
      <w:pPr>
        <w:pStyle w:val="Heading1"/>
        <w:rPr>
          <w:lang w:val="en-US"/>
        </w:rPr>
      </w:pPr>
      <w:r>
        <w:rPr>
          <w:lang w:val="en-US"/>
        </w:rPr>
        <w:t>Wh</w:t>
      </w:r>
      <w:r w:rsidR="00367BF6">
        <w:rPr>
          <w:lang w:val="en-US"/>
        </w:rPr>
        <w:t xml:space="preserve">y Web Cryptography API </w:t>
      </w:r>
      <w:r w:rsidR="00B31C41">
        <w:rPr>
          <w:lang w:val="en-US"/>
        </w:rPr>
        <w:t>is not the Holy Grail</w:t>
      </w:r>
      <w:r>
        <w:rPr>
          <w:lang w:val="en-US"/>
        </w:rPr>
        <w:t>?</w:t>
      </w:r>
    </w:p>
    <w:p w14:paraId="6DB73F67" w14:textId="0346B741" w:rsidR="008A03F7" w:rsidRDefault="008A03F7" w:rsidP="008A03F7">
      <w:pPr>
        <w:rPr>
          <w:lang w:val="en-US"/>
        </w:rPr>
      </w:pPr>
      <w:r>
        <w:rPr>
          <w:lang w:val="en-US"/>
        </w:rPr>
        <w:t xml:space="preserve">The API provide </w:t>
      </w:r>
      <w:r w:rsidR="00D454F9" w:rsidRPr="008C4A11">
        <w:rPr>
          <w:b/>
          <w:lang w:val="en-US"/>
        </w:rPr>
        <w:t>low-level</w:t>
      </w:r>
      <w:r w:rsidRPr="008C4A11">
        <w:rPr>
          <w:b/>
          <w:lang w:val="en-US"/>
        </w:rPr>
        <w:t xml:space="preserve"> </w:t>
      </w:r>
      <w:r w:rsidR="00D454F9" w:rsidRPr="008C4A11">
        <w:rPr>
          <w:b/>
          <w:lang w:val="en-US"/>
        </w:rPr>
        <w:t>cryptographic</w:t>
      </w:r>
      <w:r>
        <w:rPr>
          <w:lang w:val="en-US"/>
        </w:rPr>
        <w:t xml:space="preserve"> operation</w:t>
      </w:r>
      <w:r w:rsidR="00231C90">
        <w:rPr>
          <w:lang w:val="en-US"/>
        </w:rPr>
        <w:t>s</w:t>
      </w:r>
      <w:r w:rsidR="00D454F9">
        <w:rPr>
          <w:lang w:val="en-US"/>
        </w:rPr>
        <w:t>, so, it require</w:t>
      </w:r>
      <w:r w:rsidR="00231C90">
        <w:rPr>
          <w:lang w:val="en-US"/>
        </w:rPr>
        <w:t>s</w:t>
      </w:r>
      <w:r w:rsidR="00D454F9">
        <w:rPr>
          <w:lang w:val="en-US"/>
        </w:rPr>
        <w:t xml:space="preserve"> to know “</w:t>
      </w:r>
      <w:r w:rsidR="00D454F9" w:rsidRPr="00C61738">
        <w:rPr>
          <w:i/>
          <w:lang w:val="en-US"/>
        </w:rPr>
        <w:t>what you are doing</w:t>
      </w:r>
      <w:r w:rsidR="00D454F9">
        <w:rPr>
          <w:lang w:val="en-US"/>
        </w:rPr>
        <w:t xml:space="preserve">” when using the different feature. Indeed, the API do not protect you against incorrect usage </w:t>
      </w:r>
      <w:r w:rsidR="00C61738">
        <w:rPr>
          <w:lang w:val="en-US"/>
        </w:rPr>
        <w:t xml:space="preserve">[5] </w:t>
      </w:r>
      <w:r w:rsidR="00D454F9">
        <w:rPr>
          <w:lang w:val="en-US"/>
        </w:rPr>
        <w:t xml:space="preserve">of the cryptographic </w:t>
      </w:r>
      <w:r w:rsidR="00C61738">
        <w:rPr>
          <w:lang w:val="en-US"/>
        </w:rPr>
        <w:t>algorithms supported</w:t>
      </w:r>
      <w:r w:rsidR="00D454F9">
        <w:rPr>
          <w:lang w:val="en-US"/>
        </w:rPr>
        <w:t>.</w:t>
      </w:r>
    </w:p>
    <w:p w14:paraId="17841AE1" w14:textId="4B979572" w:rsidR="00D454F9" w:rsidRDefault="00D454F9" w:rsidP="008A03F7">
      <w:pPr>
        <w:rPr>
          <w:lang w:val="en-US"/>
        </w:rPr>
      </w:pPr>
      <w:r>
        <w:rPr>
          <w:lang w:val="en-US"/>
        </w:rPr>
        <w:t xml:space="preserve">In addition, like </w:t>
      </w:r>
      <w:r w:rsidRPr="00C61738">
        <w:rPr>
          <w:b/>
          <w:lang w:val="en-US"/>
        </w:rPr>
        <w:t>crypto-</w:t>
      </w:r>
      <w:proofErr w:type="spellStart"/>
      <w:r w:rsidRPr="00C61738">
        <w:rPr>
          <w:b/>
          <w:lang w:val="en-US"/>
        </w:rPr>
        <w:t>js</w:t>
      </w:r>
      <w:proofErr w:type="spellEnd"/>
      <w:r>
        <w:rPr>
          <w:lang w:val="en-US"/>
        </w:rPr>
        <w:t>, the API sup</w:t>
      </w:r>
      <w:r w:rsidR="008C4A11">
        <w:rPr>
          <w:lang w:val="en-US"/>
        </w:rPr>
        <w:t xml:space="preserve">port deprecated algorithms like </w:t>
      </w:r>
      <w:r>
        <w:rPr>
          <w:lang w:val="en-US"/>
        </w:rPr>
        <w:t>MD</w:t>
      </w:r>
      <w:r w:rsidR="008C4A11">
        <w:rPr>
          <w:lang w:val="en-US"/>
        </w:rPr>
        <w:t xml:space="preserve">5, </w:t>
      </w:r>
      <w:r>
        <w:rPr>
          <w:lang w:val="en-US"/>
        </w:rPr>
        <w:t>SHA</w:t>
      </w:r>
      <w:r w:rsidR="008C4A11">
        <w:rPr>
          <w:lang w:val="en-US"/>
        </w:rPr>
        <w:t xml:space="preserve">1, ECB mode of operation of </w:t>
      </w:r>
      <w:r>
        <w:rPr>
          <w:lang w:val="en-US"/>
        </w:rPr>
        <w:t>AES</w:t>
      </w:r>
      <w:r w:rsidR="008C4A11">
        <w:rPr>
          <w:lang w:val="en-US"/>
        </w:rPr>
        <w:t xml:space="preserve">, CBC mode of operation of </w:t>
      </w:r>
      <w:r>
        <w:rPr>
          <w:lang w:val="en-US"/>
        </w:rPr>
        <w:t>AES</w:t>
      </w:r>
      <w:r w:rsidR="008C4A11">
        <w:rPr>
          <w:lang w:val="en-US"/>
        </w:rPr>
        <w:t xml:space="preserve">, </w:t>
      </w:r>
      <w:r>
        <w:rPr>
          <w:lang w:val="en-US"/>
        </w:rPr>
        <w:t>etc., thus, no warning will be raised if</w:t>
      </w:r>
      <w:r w:rsidR="008C4A11">
        <w:rPr>
          <w:lang w:val="en-US"/>
        </w:rPr>
        <w:t xml:space="preserve"> you decide to use one of them</w:t>
      </w:r>
      <w:r w:rsidR="00C61738">
        <w:rPr>
          <w:lang w:val="en-US"/>
        </w:rPr>
        <w:t xml:space="preserve"> whatever you usage is legit or not.</w:t>
      </w:r>
    </w:p>
    <w:p w14:paraId="114D1760" w14:textId="7D6E1A26" w:rsidR="005A3CCB" w:rsidRDefault="005A3CCB" w:rsidP="008A03F7">
      <w:pPr>
        <w:rPr>
          <w:lang w:val="en-US"/>
        </w:rPr>
      </w:pPr>
      <w:r>
        <w:rPr>
          <w:lang w:val="en-US"/>
        </w:rPr>
        <w:t xml:space="preserve">In the same way, the </w:t>
      </w:r>
      <w:r w:rsidRPr="00D66FE8">
        <w:rPr>
          <w:lang w:val="en-US"/>
        </w:rPr>
        <w:t>Web Cryptography API</w:t>
      </w:r>
      <w:r>
        <w:rPr>
          <w:lang w:val="en-US"/>
        </w:rPr>
        <w:t xml:space="preserve"> will not warn you or raise an error if you create/use a key with </w:t>
      </w:r>
      <w:r w:rsidR="003C62AE">
        <w:rPr>
          <w:lang w:val="en-US"/>
        </w:rPr>
        <w:t>larger</w:t>
      </w:r>
      <w:r>
        <w:rPr>
          <w:lang w:val="en-US"/>
        </w:rPr>
        <w:t xml:space="preserve"> key usages that the real needed for the cryptographic operations performed.</w:t>
      </w:r>
    </w:p>
    <w:p w14:paraId="17211AA2" w14:textId="65AC0363" w:rsidR="00D66FE8" w:rsidRPr="008A03F7" w:rsidRDefault="00D66FE8" w:rsidP="008A03F7">
      <w:pPr>
        <w:rPr>
          <w:lang w:val="en-US"/>
        </w:rPr>
      </w:pPr>
      <w:r>
        <w:rPr>
          <w:lang w:val="en-US"/>
        </w:rPr>
        <w:t xml:space="preserve">To finish, like </w:t>
      </w:r>
      <w:r w:rsidRPr="00D66FE8">
        <w:rPr>
          <w:b/>
          <w:lang w:val="en-US"/>
        </w:rPr>
        <w:t>crypto-</w:t>
      </w:r>
      <w:proofErr w:type="spellStart"/>
      <w:r w:rsidRPr="00D66FE8">
        <w:rPr>
          <w:b/>
          <w:lang w:val="en-US"/>
        </w:rPr>
        <w:t>js</w:t>
      </w:r>
      <w:proofErr w:type="spellEnd"/>
      <w:r>
        <w:rPr>
          <w:b/>
          <w:lang w:val="en-US"/>
        </w:rPr>
        <w:t>,</w:t>
      </w:r>
      <w:r>
        <w:rPr>
          <w:lang w:val="en-US"/>
        </w:rPr>
        <w:t xml:space="preserve"> the </w:t>
      </w:r>
      <w:r w:rsidRPr="00D66FE8">
        <w:rPr>
          <w:lang w:val="en-US"/>
        </w:rPr>
        <w:t>Web Cryptography API</w:t>
      </w:r>
      <w:r w:rsidRPr="00D66FE8">
        <w:rPr>
          <w:b/>
          <w:lang w:val="en-US"/>
        </w:rPr>
        <w:t xml:space="preserve"> </w:t>
      </w:r>
      <w:r>
        <w:rPr>
          <w:lang w:val="en-US"/>
        </w:rPr>
        <w:t xml:space="preserve">let you alone if you need to securely store a key or communicate with </w:t>
      </w:r>
      <w:r w:rsidRPr="001B22C3">
        <w:rPr>
          <w:lang w:val="en-US"/>
        </w:rPr>
        <w:t>cryptographic modules</w:t>
      </w:r>
      <w:r>
        <w:rPr>
          <w:lang w:val="en-US"/>
        </w:rPr>
        <w:t xml:space="preserve"> from JavaScript code on the browser.</w:t>
      </w:r>
    </w:p>
    <w:p w14:paraId="032FE913" w14:textId="0B75C617" w:rsidR="00367BF6" w:rsidRDefault="00B31C41" w:rsidP="008A03F7">
      <w:pPr>
        <w:pStyle w:val="Heading1"/>
        <w:rPr>
          <w:lang w:val="en-US"/>
        </w:rPr>
      </w:pPr>
      <w:r>
        <w:rPr>
          <w:lang w:val="en-US"/>
        </w:rPr>
        <w:lastRenderedPageBreak/>
        <w:t>So, w</w:t>
      </w:r>
      <w:r w:rsidR="00E3385D">
        <w:rPr>
          <w:lang w:val="en-US"/>
        </w:rPr>
        <w:t>hy should I consider the Web Cryptography API?</w:t>
      </w:r>
    </w:p>
    <w:p w14:paraId="6B99E1EF" w14:textId="7F8B8E28" w:rsidR="00325814" w:rsidRDefault="00D15996" w:rsidP="00367BF6">
      <w:pPr>
        <w:rPr>
          <w:lang w:val="en-US"/>
        </w:rPr>
      </w:pPr>
      <w:r>
        <w:rPr>
          <w:lang w:val="en-US"/>
        </w:rPr>
        <w:t>C</w:t>
      </w:r>
      <w:r w:rsidR="00313C7D">
        <w:rPr>
          <w:lang w:val="en-US"/>
        </w:rPr>
        <w:t>ryptography</w:t>
      </w:r>
      <w:r>
        <w:rPr>
          <w:lang w:val="en-US"/>
        </w:rPr>
        <w:t xml:space="preserve"> is a very complex and very error prone domain. Even if you stick to the standard, you can create vulnerable code. </w:t>
      </w:r>
      <w:r w:rsidR="00C359FF">
        <w:rPr>
          <w:lang w:val="en-US"/>
        </w:rPr>
        <w:t xml:space="preserve">Beside </w:t>
      </w:r>
      <w:r w:rsidR="00231C90">
        <w:rPr>
          <w:lang w:val="en-US"/>
        </w:rPr>
        <w:t xml:space="preserve">incorrect </w:t>
      </w:r>
      <w:r w:rsidR="00C56FB1">
        <w:rPr>
          <w:lang w:val="en-US"/>
        </w:rPr>
        <w:t xml:space="preserve">usage </w:t>
      </w:r>
      <w:r w:rsidR="00C359FF">
        <w:rPr>
          <w:lang w:val="en-US"/>
        </w:rPr>
        <w:t>of a cryptographic library, o</w:t>
      </w:r>
      <w:r>
        <w:rPr>
          <w:lang w:val="en-US"/>
        </w:rPr>
        <w:t xml:space="preserve">ne of </w:t>
      </w:r>
      <w:r w:rsidR="00C359FF">
        <w:rPr>
          <w:lang w:val="en-US"/>
        </w:rPr>
        <w:t>the</w:t>
      </w:r>
      <w:r w:rsidR="00325814">
        <w:rPr>
          <w:lang w:val="en-US"/>
        </w:rPr>
        <w:t xml:space="preserve"> pitfalls</w:t>
      </w:r>
      <w:r>
        <w:rPr>
          <w:lang w:val="en-US"/>
        </w:rPr>
        <w:t xml:space="preserve"> is the quality of the implementation of the supported algorithm</w:t>
      </w:r>
      <w:r w:rsidR="00C56FB1">
        <w:rPr>
          <w:lang w:val="en-US"/>
        </w:rPr>
        <w:t>s</w:t>
      </w:r>
      <w:r w:rsidR="008278DF">
        <w:rPr>
          <w:lang w:val="en-US"/>
        </w:rPr>
        <w:t>.</w:t>
      </w:r>
      <w:r w:rsidR="00C359FF">
        <w:rPr>
          <w:lang w:val="en-US"/>
        </w:rPr>
        <w:t xml:space="preserve"> </w:t>
      </w:r>
      <w:r w:rsidR="008278DF">
        <w:rPr>
          <w:lang w:val="en-US"/>
        </w:rPr>
        <w:t xml:space="preserve">Indeed, </w:t>
      </w:r>
      <w:r w:rsidR="00C359FF">
        <w:rPr>
          <w:lang w:val="en-US"/>
        </w:rPr>
        <w:t>this type of issue is “transparent” for most of the user of a cryptographic library</w:t>
      </w:r>
      <w:r w:rsidR="008278DF">
        <w:rPr>
          <w:lang w:val="en-US"/>
        </w:rPr>
        <w:t xml:space="preserve"> (</w:t>
      </w:r>
      <w:r w:rsidR="00C56FB1">
        <w:rPr>
          <w:lang w:val="en-US"/>
        </w:rPr>
        <w:t xml:space="preserve">including </w:t>
      </w:r>
      <w:r w:rsidR="008278DF">
        <w:rPr>
          <w:lang w:val="en-US"/>
        </w:rPr>
        <w:t>for t</w:t>
      </w:r>
      <w:r w:rsidR="00C56FB1">
        <w:rPr>
          <w:lang w:val="en-US"/>
        </w:rPr>
        <w:t>he creator of this blog post</w:t>
      </w:r>
      <w:r w:rsidR="008278DF">
        <w:rPr>
          <w:lang w:val="en-US"/>
        </w:rPr>
        <w:t>) in the way in which it require</w:t>
      </w:r>
      <w:r w:rsidR="00231C90">
        <w:rPr>
          <w:lang w:val="en-US"/>
        </w:rPr>
        <w:t>s</w:t>
      </w:r>
      <w:r w:rsidR="00C359FF">
        <w:rPr>
          <w:lang w:val="en-US"/>
        </w:rPr>
        <w:t xml:space="preserve"> specific skills to identify </w:t>
      </w:r>
      <w:r w:rsidR="00C56FB1">
        <w:rPr>
          <w:lang w:val="en-US"/>
        </w:rPr>
        <w:t>that,</w:t>
      </w:r>
      <w:r w:rsidR="00C359FF">
        <w:rPr>
          <w:lang w:val="en-US"/>
        </w:rPr>
        <w:t xml:space="preserve"> the implementation of a cryptographic</w:t>
      </w:r>
      <w:r w:rsidR="008278DF">
        <w:rPr>
          <w:lang w:val="en-US"/>
        </w:rPr>
        <w:t xml:space="preserve"> algorithm is unsafe</w:t>
      </w:r>
      <w:r w:rsidR="00C359FF">
        <w:rPr>
          <w:lang w:val="en-US"/>
        </w:rPr>
        <w:t>.</w:t>
      </w:r>
    </w:p>
    <w:p w14:paraId="45801D21" w14:textId="6F03D041" w:rsidR="00D15996" w:rsidRDefault="00D15996" w:rsidP="00367BF6">
      <w:pPr>
        <w:rPr>
          <w:lang w:val="en-US"/>
        </w:rPr>
      </w:pPr>
      <w:r>
        <w:rPr>
          <w:lang w:val="en-US"/>
        </w:rPr>
        <w:t xml:space="preserve">For example, </w:t>
      </w:r>
      <w:r w:rsidR="00325814">
        <w:rPr>
          <w:lang w:val="en-US"/>
        </w:rPr>
        <w:t>h</w:t>
      </w:r>
      <w:r>
        <w:rPr>
          <w:lang w:val="en-US"/>
        </w:rPr>
        <w:t>ow you ensu</w:t>
      </w:r>
      <w:r w:rsidR="00325814">
        <w:rPr>
          <w:lang w:val="en-US"/>
        </w:rPr>
        <w:t>re</w:t>
      </w:r>
      <w:r w:rsidR="00E34D12">
        <w:rPr>
          <w:lang w:val="en-US"/>
        </w:rPr>
        <w:t>, in an accurate way,</w:t>
      </w:r>
      <w:r w:rsidR="00325814">
        <w:rPr>
          <w:lang w:val="en-US"/>
        </w:rPr>
        <w:t xml:space="preserve"> that the cryptography library that you are using</w:t>
      </w:r>
      <w:r>
        <w:rPr>
          <w:lang w:val="en-US"/>
        </w:rPr>
        <w:t>:</w:t>
      </w:r>
    </w:p>
    <w:p w14:paraId="5B2D1EEE" w14:textId="11E1B6A7" w:rsidR="00D15996" w:rsidRDefault="00D15996" w:rsidP="00D15996">
      <w:pPr>
        <w:pStyle w:val="ListParagraph"/>
        <w:numPr>
          <w:ilvl w:val="0"/>
          <w:numId w:val="14"/>
        </w:numPr>
        <w:rPr>
          <w:lang w:val="en-US"/>
        </w:rPr>
      </w:pPr>
      <w:r>
        <w:rPr>
          <w:lang w:val="en-US"/>
        </w:rPr>
        <w:t>Implement correctly the algor</w:t>
      </w:r>
      <w:r w:rsidR="0049732B">
        <w:rPr>
          <w:lang w:val="en-US"/>
        </w:rPr>
        <w:t>ithm that you want to advantage.</w:t>
      </w:r>
    </w:p>
    <w:p w14:paraId="3D5EA294" w14:textId="1E7A98BF" w:rsidR="00325814" w:rsidRDefault="00325814" w:rsidP="00D15996">
      <w:pPr>
        <w:pStyle w:val="ListParagraph"/>
        <w:numPr>
          <w:ilvl w:val="0"/>
          <w:numId w:val="14"/>
        </w:numPr>
        <w:rPr>
          <w:lang w:val="en-US"/>
        </w:rPr>
      </w:pPr>
      <w:r>
        <w:rPr>
          <w:lang w:val="en-US"/>
        </w:rPr>
        <w:t>Provide ba</w:t>
      </w:r>
      <w:r w:rsidR="0049732B">
        <w:rPr>
          <w:lang w:val="en-US"/>
        </w:rPr>
        <w:t>ttle tested implementation.</w:t>
      </w:r>
    </w:p>
    <w:p w14:paraId="20E1874C" w14:textId="0137D9B1" w:rsidR="00D15996" w:rsidRDefault="00D15996" w:rsidP="00D15996">
      <w:pPr>
        <w:pStyle w:val="ListParagraph"/>
        <w:numPr>
          <w:ilvl w:val="0"/>
          <w:numId w:val="14"/>
        </w:numPr>
        <w:rPr>
          <w:lang w:val="en-US"/>
        </w:rPr>
      </w:pPr>
      <w:r>
        <w:rPr>
          <w:lang w:val="en-US"/>
        </w:rPr>
        <w:t>Patch</w:t>
      </w:r>
      <w:r w:rsidR="00325814">
        <w:rPr>
          <w:lang w:val="en-US"/>
        </w:rPr>
        <w:t>, in an effective way,</w:t>
      </w:r>
      <w:r>
        <w:rPr>
          <w:lang w:val="en-US"/>
        </w:rPr>
        <w:t xml:space="preserve"> any security weakness identified</w:t>
      </w:r>
      <w:r w:rsidR="0049732B">
        <w:rPr>
          <w:lang w:val="en-US"/>
        </w:rPr>
        <w:t>.</w:t>
      </w:r>
    </w:p>
    <w:p w14:paraId="0020A83C" w14:textId="7B14F6A2" w:rsidR="001F1FB9" w:rsidRDefault="00325814" w:rsidP="00D15996">
      <w:pPr>
        <w:pStyle w:val="ListParagraph"/>
        <w:numPr>
          <w:ilvl w:val="0"/>
          <w:numId w:val="14"/>
        </w:numPr>
        <w:rPr>
          <w:lang w:val="en-US"/>
        </w:rPr>
      </w:pPr>
      <w:r>
        <w:rPr>
          <w:lang w:val="en-US"/>
        </w:rPr>
        <w:t>Maintain, over the time, the different implementati</w:t>
      </w:r>
      <w:r w:rsidR="0049732B">
        <w:rPr>
          <w:lang w:val="en-US"/>
        </w:rPr>
        <w:t>ons of the algorithms supported.</w:t>
      </w:r>
    </w:p>
    <w:p w14:paraId="12732FAC" w14:textId="459646C9" w:rsidR="00325814" w:rsidRDefault="00790163" w:rsidP="00D15996">
      <w:pPr>
        <w:pStyle w:val="ListParagraph"/>
        <w:numPr>
          <w:ilvl w:val="0"/>
          <w:numId w:val="14"/>
        </w:numPr>
        <w:rPr>
          <w:lang w:val="en-US"/>
        </w:rPr>
      </w:pPr>
      <w:r>
        <w:rPr>
          <w:lang w:val="en-US"/>
        </w:rPr>
        <w:t>People having the required skills/experience implement it</w:t>
      </w:r>
      <w:r w:rsidR="0049732B">
        <w:rPr>
          <w:lang w:val="en-US"/>
        </w:rPr>
        <w:t>.</w:t>
      </w:r>
    </w:p>
    <w:p w14:paraId="3095FF02" w14:textId="0CB385B5" w:rsidR="00E64C4E" w:rsidRDefault="00E34D12" w:rsidP="00E34D12">
      <w:pPr>
        <w:rPr>
          <w:lang w:val="en-US"/>
        </w:rPr>
      </w:pPr>
      <w:r>
        <w:rPr>
          <w:lang w:val="en-US"/>
        </w:rPr>
        <w:t xml:space="preserve">Here come the </w:t>
      </w:r>
      <w:r w:rsidRPr="00E34D12">
        <w:rPr>
          <w:lang w:val="en-US"/>
        </w:rPr>
        <w:t>Web Cryptography API</w:t>
      </w:r>
      <w:r>
        <w:rPr>
          <w:lang w:val="en-US"/>
        </w:rPr>
        <w:t xml:space="preserve">, by using it, you delegate the </w:t>
      </w:r>
      <w:r w:rsidR="00E64C4E">
        <w:rPr>
          <w:lang w:val="en-US"/>
        </w:rPr>
        <w:t>validation</w:t>
      </w:r>
      <w:r w:rsidR="006E2AB4">
        <w:rPr>
          <w:lang w:val="en-US"/>
        </w:rPr>
        <w:t>s</w:t>
      </w:r>
      <w:r>
        <w:rPr>
          <w:lang w:val="en-US"/>
        </w:rPr>
        <w:t xml:space="preserve"> above to the provider of the browser, </w:t>
      </w:r>
      <w:r w:rsidR="00E64C4E">
        <w:rPr>
          <w:lang w:val="en-US"/>
        </w:rPr>
        <w:t>i.e.</w:t>
      </w:r>
      <w:r>
        <w:rPr>
          <w:lang w:val="en-US"/>
        </w:rPr>
        <w:t xml:space="preserve"> Google (Chrome), Mozilla (Firefox), Microsoft (Edge), Apple (Safari) for the main browsers.</w:t>
      </w:r>
      <w:r w:rsidR="00E64C4E">
        <w:rPr>
          <w:lang w:val="en-US"/>
        </w:rPr>
        <w:t xml:space="preserve"> The section of the RFC named “</w:t>
      </w:r>
      <w:r w:rsidR="00E64C4E" w:rsidRPr="00E64C4E">
        <w:rPr>
          <w:i/>
          <w:lang w:val="en-US"/>
        </w:rPr>
        <w:t>Underlying Cryptographic Implementation</w:t>
      </w:r>
      <w:r w:rsidR="00E64C4E">
        <w:rPr>
          <w:lang w:val="en-US"/>
        </w:rPr>
        <w:t xml:space="preserve">” [6] </w:t>
      </w:r>
      <w:r w:rsidR="0089080F">
        <w:rPr>
          <w:lang w:val="en-US"/>
        </w:rPr>
        <w:t>define the following statement</w:t>
      </w:r>
      <w:r w:rsidR="00E64C4E">
        <w:rPr>
          <w:lang w:val="en-US"/>
        </w:rPr>
        <w:t>:</w:t>
      </w:r>
    </w:p>
    <w:p w14:paraId="136086CF" w14:textId="164DB9A0" w:rsidR="0097696C" w:rsidRDefault="0089080F" w:rsidP="00E34D12">
      <w:pPr>
        <w:rPr>
          <w:i/>
          <w:lang w:val="en-US"/>
        </w:rPr>
      </w:pPr>
      <w:r>
        <w:rPr>
          <w:lang w:val="en-US"/>
        </w:rPr>
        <w:t>“</w:t>
      </w:r>
      <w:r w:rsidRPr="0089080F">
        <w:rPr>
          <w:i/>
          <w:lang w:val="en-US"/>
        </w:rPr>
        <w:t xml:space="preserve">This specification assumes, but does not require, that conforming user agents do not and will not be </w:t>
      </w:r>
      <w:r w:rsidRPr="0089080F">
        <w:rPr>
          <w:b/>
          <w:i/>
          <w:lang w:val="en-US"/>
        </w:rPr>
        <w:t>directly implementing cryptographic operations within the user agent itself</w:t>
      </w:r>
      <w:r w:rsidRPr="0089080F">
        <w:rPr>
          <w:i/>
          <w:lang w:val="en-US"/>
        </w:rPr>
        <w:t xml:space="preserve">. Historically, many user agents have deferred cryptographic operations, such as those used within TLS, </w:t>
      </w:r>
      <w:r w:rsidRPr="0089080F">
        <w:rPr>
          <w:b/>
          <w:i/>
          <w:lang w:val="en-US"/>
        </w:rPr>
        <w:t>to existing APIs that are available as part of the underlying operating system or to third-party modules that are managed independently of the user agent</w:t>
      </w:r>
      <w:r w:rsidRPr="0089080F">
        <w:rPr>
          <w:i/>
          <w:lang w:val="en-US"/>
        </w:rPr>
        <w:t>.”</w:t>
      </w:r>
    </w:p>
    <w:p w14:paraId="70839BDA" w14:textId="77777777" w:rsidR="001A5594" w:rsidRDefault="00C56FB1" w:rsidP="00E34D12">
      <w:pPr>
        <w:rPr>
          <w:lang w:val="en-US"/>
        </w:rPr>
      </w:pPr>
      <w:r>
        <w:rPr>
          <w:lang w:val="en-US"/>
        </w:rPr>
        <w:t>The RFC recommended to browser provider to not implement cryptographic functions themselves but instead leverage industry-recognized modules. It is true that here we are in “</w:t>
      </w:r>
      <w:proofErr w:type="spellStart"/>
      <w:r w:rsidRPr="00C56FB1">
        <w:rPr>
          <w:i/>
          <w:lang w:val="en-US"/>
        </w:rPr>
        <w:t>delegation</w:t>
      </w:r>
      <w:r w:rsidRPr="00C56FB1">
        <w:rPr>
          <w:b/>
          <w:i/>
          <w:lang w:val="en-US"/>
        </w:rPr>
        <w:t>ception</w:t>
      </w:r>
      <w:proofErr w:type="spellEnd"/>
      <w:r w:rsidRPr="00C56FB1">
        <w:rPr>
          <w:lang w:val="en-US"/>
        </w:rPr>
        <w:t>”</w:t>
      </w:r>
      <w:r>
        <w:rPr>
          <w:lang w:val="en-US"/>
        </w:rPr>
        <w:t xml:space="preserve"> because you delegate to </w:t>
      </w:r>
      <w:r w:rsidR="00475BA7">
        <w:rPr>
          <w:lang w:val="en-US"/>
        </w:rPr>
        <w:t xml:space="preserve">the </w:t>
      </w:r>
      <w:r>
        <w:rPr>
          <w:lang w:val="en-US"/>
        </w:rPr>
        <w:t xml:space="preserve">browser that delegate </w:t>
      </w:r>
      <w:r w:rsidR="00475BA7">
        <w:rPr>
          <w:lang w:val="en-US"/>
        </w:rPr>
        <w:t xml:space="preserve">itself </w:t>
      </w:r>
      <w:r>
        <w:rPr>
          <w:lang w:val="en-US"/>
        </w:rPr>
        <w:t>to another module the handling of cryptographic operation</w:t>
      </w:r>
      <w:r w:rsidR="00475BA7">
        <w:rPr>
          <w:lang w:val="en-US"/>
        </w:rPr>
        <w:t>s</w:t>
      </w:r>
      <w:r w:rsidR="001A5594">
        <w:rPr>
          <w:lang w:val="en-US"/>
        </w:rPr>
        <w:t>.</w:t>
      </w:r>
    </w:p>
    <w:p w14:paraId="385E9F3D" w14:textId="4499C3FB" w:rsidR="004E4762" w:rsidRPr="004E4762" w:rsidRDefault="004E4762" w:rsidP="004E4762">
      <w:pPr>
        <w:pStyle w:val="Heading1"/>
        <w:rPr>
          <w:lang w:val="en-US"/>
        </w:rPr>
      </w:pPr>
      <w:r>
        <w:rPr>
          <w:lang w:val="en-US"/>
        </w:rPr>
        <w:t>The end of the white rabbit syndrome [7]</w:t>
      </w:r>
    </w:p>
    <w:p w14:paraId="7F021EAA" w14:textId="5AA49494" w:rsidR="00E34D12" w:rsidRDefault="006E2AB4" w:rsidP="00E34D12">
      <w:pPr>
        <w:rPr>
          <w:lang w:val="en-US"/>
        </w:rPr>
      </w:pPr>
      <w:r>
        <w:rPr>
          <w:lang w:val="en-US"/>
        </w:rPr>
        <w:t>From a patching point of view, if a critical issue is iden</w:t>
      </w:r>
      <w:r w:rsidR="004E4762">
        <w:rPr>
          <w:lang w:val="en-US"/>
        </w:rPr>
        <w:t>tified i</w:t>
      </w:r>
      <w:r>
        <w:rPr>
          <w:lang w:val="en-US"/>
        </w:rPr>
        <w:t>n the implementation of an algorithm</w:t>
      </w:r>
      <w:r w:rsidR="00D93EC9">
        <w:rPr>
          <w:lang w:val="en-US"/>
        </w:rPr>
        <w:t xml:space="preserve">, you will not need </w:t>
      </w:r>
      <w:proofErr w:type="spellStart"/>
      <w:r w:rsidR="00D93EC9">
        <w:rPr>
          <w:lang w:val="en-US"/>
        </w:rPr>
        <w:t>any</w:t>
      </w:r>
      <w:r w:rsidR="004E4762">
        <w:rPr>
          <w:lang w:val="en-US"/>
        </w:rPr>
        <w:t>more</w:t>
      </w:r>
      <w:proofErr w:type="spellEnd"/>
      <w:r w:rsidR="004E4762">
        <w:rPr>
          <w:lang w:val="en-US"/>
        </w:rPr>
        <w:t xml:space="preserve"> to identify, in urgency, which of your web app is using the vulnerable version of the cryptographic library and then perform X update and redeploy. The patching </w:t>
      </w:r>
      <w:proofErr w:type="gramStart"/>
      <w:r w:rsidR="004E4762">
        <w:rPr>
          <w:lang w:val="en-US"/>
        </w:rPr>
        <w:t>will be ensured</w:t>
      </w:r>
      <w:proofErr w:type="gramEnd"/>
      <w:r w:rsidR="004E4762">
        <w:rPr>
          <w:lang w:val="en-US"/>
        </w:rPr>
        <w:t xml:space="preserve"> via the auto-update feature of the each browser. Most of them have now such a feature to keep them up-to-date.</w:t>
      </w:r>
    </w:p>
    <w:p w14:paraId="76E4E0CE" w14:textId="77714ADB" w:rsidR="001A5594" w:rsidRDefault="001A5594" w:rsidP="00E34D12">
      <w:pPr>
        <w:rPr>
          <w:lang w:val="en-US"/>
        </w:rPr>
      </w:pPr>
      <w:r>
        <w:rPr>
          <w:lang w:val="en-US"/>
        </w:rPr>
        <w:t>To be honest a second, let us agree that entity like Google/Mozilla/Microsoft/Apple are better at cryptography/patch management that your company (mine included). Therefore, even if we are in two-stage delegation as described in the previous section, security level will be better than if you need to patch all your application yourselves.</w:t>
      </w:r>
    </w:p>
    <w:p w14:paraId="5051AC31" w14:textId="78015A3C" w:rsidR="00A06D9C" w:rsidRDefault="00A06D9C">
      <w:pPr>
        <w:rPr>
          <w:lang w:val="en-US"/>
        </w:rPr>
      </w:pPr>
      <w:r>
        <w:rPr>
          <w:lang w:val="en-US"/>
        </w:rPr>
        <w:br w:type="page"/>
      </w:r>
    </w:p>
    <w:p w14:paraId="5D338BF1" w14:textId="77777777" w:rsidR="000915C6" w:rsidRDefault="000915C6" w:rsidP="000915C6">
      <w:pPr>
        <w:pStyle w:val="Heading1"/>
        <w:rPr>
          <w:lang w:val="en-US"/>
        </w:rPr>
      </w:pPr>
      <w:r>
        <w:rPr>
          <w:lang w:val="en-US"/>
        </w:rPr>
        <w:lastRenderedPageBreak/>
        <w:t>Browser support level</w:t>
      </w:r>
    </w:p>
    <w:p w14:paraId="1D8C927E" w14:textId="77777777" w:rsidR="000915C6" w:rsidRDefault="000915C6" w:rsidP="000915C6">
      <w:pPr>
        <w:rPr>
          <w:lang w:val="en-US"/>
        </w:rPr>
      </w:pPr>
      <w:r>
        <w:rPr>
          <w:lang w:val="en-US"/>
        </w:rPr>
        <w:t>On June 2021, it was the following [4]</w:t>
      </w:r>
    </w:p>
    <w:p w14:paraId="34DC9B81" w14:textId="77777777" w:rsidR="000915C6" w:rsidRDefault="000915C6" w:rsidP="000915C6">
      <w:pPr>
        <w:jc w:val="center"/>
        <w:rPr>
          <w:lang w:val="en-US"/>
        </w:rPr>
      </w:pPr>
      <w:r w:rsidRPr="008A03F7">
        <w:rPr>
          <w:noProof/>
          <w:lang w:eastAsia="fr-BE"/>
        </w:rPr>
        <w:drawing>
          <wp:inline distT="0" distB="0" distL="0" distR="0" wp14:anchorId="3F9F2797" wp14:editId="57BEADB6">
            <wp:extent cx="5760720" cy="2750820"/>
            <wp:effectExtent l="38100" t="38100" r="87630" b="876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50820"/>
                    </a:xfrm>
                    <a:prstGeom prst="rect">
                      <a:avLst/>
                    </a:prstGeom>
                    <a:effectLst>
                      <a:outerShdw blurRad="50800" dist="38100" dir="2700000" algn="tl" rotWithShape="0">
                        <a:prstClr val="black">
                          <a:alpha val="40000"/>
                        </a:prstClr>
                      </a:outerShdw>
                    </a:effectLst>
                  </pic:spPr>
                </pic:pic>
              </a:graphicData>
            </a:graphic>
          </wp:inline>
        </w:drawing>
      </w:r>
    </w:p>
    <w:p w14:paraId="0E467264" w14:textId="3DFEA78B" w:rsidR="000915C6" w:rsidRDefault="000915C6" w:rsidP="000915C6">
      <w:pPr>
        <w:pStyle w:val="Caption"/>
        <w:jc w:val="center"/>
        <w:rPr>
          <w:lang w:val="en-US"/>
        </w:rPr>
      </w:pPr>
      <w:r w:rsidRPr="008A03F7">
        <w:rPr>
          <w:lang w:val="en-US"/>
        </w:rPr>
        <w:t xml:space="preserve">Figure </w:t>
      </w:r>
      <w:r>
        <w:fldChar w:fldCharType="begin"/>
      </w:r>
      <w:r w:rsidRPr="008A03F7">
        <w:rPr>
          <w:lang w:val="en-US"/>
        </w:rPr>
        <w:instrText xml:space="preserve"> SEQ Figure \* ARABIC </w:instrText>
      </w:r>
      <w:r>
        <w:fldChar w:fldCharType="separate"/>
      </w:r>
      <w:r w:rsidR="00024357">
        <w:rPr>
          <w:noProof/>
          <w:lang w:val="en-US"/>
        </w:rPr>
        <w:t>3</w:t>
      </w:r>
      <w:r>
        <w:fldChar w:fldCharType="end"/>
      </w:r>
      <w:r w:rsidRPr="008A03F7">
        <w:rPr>
          <w:lang w:val="en-US"/>
        </w:rPr>
        <w:t>: File Figure01.png</w:t>
      </w:r>
    </w:p>
    <w:p w14:paraId="690EBE3C" w14:textId="6E10B5A5" w:rsidR="00A06D9C" w:rsidRDefault="00A06D9C">
      <w:pPr>
        <w:rPr>
          <w:lang w:val="en-US"/>
        </w:rPr>
      </w:pPr>
      <w:r>
        <w:rPr>
          <w:lang w:val="en-US"/>
        </w:rPr>
        <w:br w:type="page"/>
      </w:r>
    </w:p>
    <w:p w14:paraId="54D1A47C" w14:textId="0DE99F5B" w:rsidR="000915C6" w:rsidRDefault="0049732B" w:rsidP="001F73CA">
      <w:pPr>
        <w:pStyle w:val="Heading1"/>
        <w:rPr>
          <w:lang w:val="en-US"/>
        </w:rPr>
      </w:pPr>
      <w:r>
        <w:rPr>
          <w:lang w:val="en-US"/>
        </w:rPr>
        <w:lastRenderedPageBreak/>
        <w:t>Web Cryptography API capabilities</w:t>
      </w:r>
    </w:p>
    <w:p w14:paraId="6789B36C" w14:textId="685A1174" w:rsidR="000915C6" w:rsidRDefault="00B86659" w:rsidP="000915C6">
      <w:pPr>
        <w:rPr>
          <w:lang w:val="en-US"/>
        </w:rPr>
      </w:pPr>
      <w:r>
        <w:rPr>
          <w:lang w:val="en-US"/>
        </w:rPr>
        <w:t>This section provide</w:t>
      </w:r>
      <w:r w:rsidR="00231C90">
        <w:rPr>
          <w:lang w:val="en-US"/>
        </w:rPr>
        <w:t>s</w:t>
      </w:r>
      <w:r w:rsidR="000915C6">
        <w:rPr>
          <w:lang w:val="en-US"/>
        </w:rPr>
        <w:t xml:space="preserve"> an overview of the capabilities bring by the Web Cryptography API</w:t>
      </w:r>
      <w:r w:rsidR="005A3CCB">
        <w:rPr>
          <w:lang w:val="en-US"/>
        </w:rPr>
        <w:t xml:space="preserve"> at the time of writing of this post (June 2021)</w:t>
      </w:r>
      <w:r w:rsidR="0049732B">
        <w:rPr>
          <w:lang w:val="en-US"/>
        </w:rPr>
        <w:t>.</w:t>
      </w:r>
    </w:p>
    <w:p w14:paraId="2E1B30EA" w14:textId="47602EA4" w:rsidR="00E42558" w:rsidRDefault="00EA0A07" w:rsidP="000915C6">
      <w:pPr>
        <w:rPr>
          <w:lang w:val="en-US"/>
        </w:rPr>
      </w:pPr>
      <w:r>
        <w:rPr>
          <w:lang w:val="en-US"/>
        </w:rPr>
        <w:t>The s</w:t>
      </w:r>
      <w:r w:rsidR="00E42558">
        <w:rPr>
          <w:lang w:val="en-US"/>
        </w:rPr>
        <w:t>ource was the Mozilla documentation [8] combined with the RFC [9] as well as validation using the labs presented (see further [10]).</w:t>
      </w:r>
    </w:p>
    <w:p w14:paraId="5E86FBF2" w14:textId="286B5168" w:rsidR="0049732B" w:rsidRPr="0049732B" w:rsidRDefault="0049732B" w:rsidP="000915C6">
      <w:pPr>
        <w:rPr>
          <w:b/>
          <w:lang w:val="en-US"/>
        </w:rPr>
      </w:pPr>
      <w:r w:rsidRPr="0049732B">
        <w:rPr>
          <w:b/>
          <w:lang w:val="en-US"/>
        </w:rPr>
        <w:t>Algorithms and operations supported:</w:t>
      </w:r>
    </w:p>
    <w:tbl>
      <w:tblPr>
        <w:tblStyle w:val="TableGrid"/>
        <w:tblW w:w="9847" w:type="dxa"/>
        <w:tblLook w:val="04A0" w:firstRow="1" w:lastRow="0" w:firstColumn="1" w:lastColumn="0" w:noHBand="0" w:noVBand="1"/>
      </w:tblPr>
      <w:tblGrid>
        <w:gridCol w:w="5949"/>
        <w:gridCol w:w="2551"/>
        <w:gridCol w:w="1347"/>
      </w:tblGrid>
      <w:tr w:rsidR="000915C6" w14:paraId="3582A5F6" w14:textId="77777777" w:rsidTr="00593FDC">
        <w:tc>
          <w:tcPr>
            <w:tcW w:w="5949" w:type="dxa"/>
            <w:vAlign w:val="center"/>
          </w:tcPr>
          <w:p w14:paraId="2C500EA1" w14:textId="50AFEFED" w:rsidR="000915C6" w:rsidRDefault="00264389" w:rsidP="000915C6">
            <w:pPr>
              <w:rPr>
                <w:lang w:val="en-US"/>
              </w:rPr>
            </w:pPr>
            <w:r>
              <w:rPr>
                <w:lang w:val="en-US"/>
              </w:rPr>
              <w:t>Cryptographic o</w:t>
            </w:r>
            <w:r w:rsidR="000915C6">
              <w:rPr>
                <w:lang w:val="en-US"/>
              </w:rPr>
              <w:t>peration</w:t>
            </w:r>
          </w:p>
        </w:tc>
        <w:tc>
          <w:tcPr>
            <w:tcW w:w="2551" w:type="dxa"/>
            <w:vAlign w:val="center"/>
          </w:tcPr>
          <w:p w14:paraId="164E138D" w14:textId="27A587A3" w:rsidR="000915C6" w:rsidRDefault="00264389" w:rsidP="000915C6">
            <w:pPr>
              <w:rPr>
                <w:lang w:val="en-US"/>
              </w:rPr>
            </w:pPr>
            <w:r>
              <w:rPr>
                <w:lang w:val="en-US"/>
              </w:rPr>
              <w:t xml:space="preserve">Supported </w:t>
            </w:r>
            <w:r w:rsidR="003E12C0">
              <w:rPr>
                <w:lang w:val="en-US"/>
              </w:rPr>
              <w:t>a</w:t>
            </w:r>
            <w:r w:rsidR="000915C6">
              <w:rPr>
                <w:lang w:val="en-US"/>
              </w:rPr>
              <w:t>lgorithm</w:t>
            </w:r>
          </w:p>
        </w:tc>
        <w:tc>
          <w:tcPr>
            <w:tcW w:w="1347" w:type="dxa"/>
            <w:vAlign w:val="center"/>
          </w:tcPr>
          <w:p w14:paraId="4C50D2A0" w14:textId="5D375681" w:rsidR="000915C6" w:rsidRDefault="008F3073" w:rsidP="000915C6">
            <w:pPr>
              <w:rPr>
                <w:lang w:val="en-US"/>
              </w:rPr>
            </w:pPr>
            <w:r>
              <w:rPr>
                <w:lang w:val="en-US"/>
              </w:rPr>
              <w:t>Protocol</w:t>
            </w:r>
            <w:r w:rsidR="00B86659">
              <w:rPr>
                <w:lang w:val="en-US"/>
              </w:rPr>
              <w:t xml:space="preserve"> *</w:t>
            </w:r>
          </w:p>
        </w:tc>
      </w:tr>
      <w:tr w:rsidR="000915C6" w14:paraId="3201CC52" w14:textId="77777777" w:rsidTr="00593FDC">
        <w:tc>
          <w:tcPr>
            <w:tcW w:w="5949" w:type="dxa"/>
            <w:vAlign w:val="center"/>
          </w:tcPr>
          <w:p w14:paraId="70259C24" w14:textId="16F8375D" w:rsidR="000915C6" w:rsidRDefault="000915C6" w:rsidP="000915C6">
            <w:pPr>
              <w:rPr>
                <w:lang w:val="en-US"/>
              </w:rPr>
            </w:pPr>
            <w:r w:rsidRPr="000915C6">
              <w:rPr>
                <w:lang w:val="en-US"/>
              </w:rPr>
              <w:t>Generate cryptographically random values</w:t>
            </w:r>
          </w:p>
        </w:tc>
        <w:tc>
          <w:tcPr>
            <w:tcW w:w="2551" w:type="dxa"/>
            <w:vAlign w:val="center"/>
          </w:tcPr>
          <w:p w14:paraId="6DE3FFBF" w14:textId="25824F33" w:rsidR="000915C6" w:rsidRDefault="000915C6" w:rsidP="000915C6">
            <w:pPr>
              <w:rPr>
                <w:lang w:val="en-US"/>
              </w:rPr>
            </w:pPr>
            <w:r>
              <w:rPr>
                <w:lang w:val="en-US"/>
              </w:rPr>
              <w:t>-</w:t>
            </w:r>
          </w:p>
        </w:tc>
        <w:tc>
          <w:tcPr>
            <w:tcW w:w="1347" w:type="dxa"/>
            <w:vAlign w:val="center"/>
          </w:tcPr>
          <w:p w14:paraId="1A2CC0E2" w14:textId="77777777" w:rsidR="008F3073" w:rsidRDefault="008F3073" w:rsidP="000915C6">
            <w:pPr>
              <w:rPr>
                <w:lang w:val="en-US"/>
              </w:rPr>
            </w:pPr>
            <w:r>
              <w:rPr>
                <w:lang w:val="en-US"/>
              </w:rPr>
              <w:t>HTTP</w:t>
            </w:r>
          </w:p>
          <w:p w14:paraId="5ED7272A" w14:textId="13936F97" w:rsidR="000915C6" w:rsidRDefault="000915C6" w:rsidP="000915C6">
            <w:pPr>
              <w:rPr>
                <w:lang w:val="en-US"/>
              </w:rPr>
            </w:pPr>
            <w:r>
              <w:rPr>
                <w:lang w:val="en-US"/>
              </w:rPr>
              <w:t>HTTPS</w:t>
            </w:r>
          </w:p>
        </w:tc>
      </w:tr>
      <w:tr w:rsidR="00593FDC" w14:paraId="3453A2F7" w14:textId="77777777" w:rsidTr="00593FDC">
        <w:tc>
          <w:tcPr>
            <w:tcW w:w="5949" w:type="dxa"/>
            <w:vAlign w:val="center"/>
          </w:tcPr>
          <w:p w14:paraId="0A08403B" w14:textId="4EB98233" w:rsidR="00593FDC" w:rsidRDefault="00593FDC" w:rsidP="000915C6">
            <w:pPr>
              <w:rPr>
                <w:lang w:val="en-US"/>
              </w:rPr>
            </w:pPr>
            <w:r>
              <w:rPr>
                <w:lang w:val="en-US"/>
              </w:rPr>
              <w:t>Generation of a symmetric key for encryption/decryption</w:t>
            </w:r>
          </w:p>
        </w:tc>
        <w:tc>
          <w:tcPr>
            <w:tcW w:w="2551" w:type="dxa"/>
            <w:vAlign w:val="center"/>
          </w:tcPr>
          <w:p w14:paraId="5A58FA7F" w14:textId="77777777" w:rsidR="00593FDC" w:rsidRDefault="00593FDC" w:rsidP="000915C6">
            <w:pPr>
              <w:rPr>
                <w:lang w:val="en-US"/>
              </w:rPr>
            </w:pPr>
            <w:r>
              <w:rPr>
                <w:lang w:val="en-US"/>
              </w:rPr>
              <w:t>AES-CBC</w:t>
            </w:r>
          </w:p>
          <w:p w14:paraId="645B4856" w14:textId="77777777" w:rsidR="00593FDC" w:rsidRDefault="00593FDC" w:rsidP="000915C6">
            <w:pPr>
              <w:rPr>
                <w:lang w:val="en-US"/>
              </w:rPr>
            </w:pPr>
            <w:r>
              <w:rPr>
                <w:lang w:val="en-US"/>
              </w:rPr>
              <w:t>AES-CTR</w:t>
            </w:r>
          </w:p>
          <w:p w14:paraId="7994D41F" w14:textId="4C3A4F7E" w:rsidR="00593FDC" w:rsidRDefault="00593FDC" w:rsidP="000915C6">
            <w:pPr>
              <w:rPr>
                <w:lang w:val="en-US"/>
              </w:rPr>
            </w:pPr>
            <w:r>
              <w:rPr>
                <w:lang w:val="en-US"/>
              </w:rPr>
              <w:t>AES-GCM</w:t>
            </w:r>
          </w:p>
        </w:tc>
        <w:tc>
          <w:tcPr>
            <w:tcW w:w="1347" w:type="dxa"/>
            <w:vMerge w:val="restart"/>
            <w:vAlign w:val="center"/>
          </w:tcPr>
          <w:p w14:paraId="5D9AAE68" w14:textId="4355C3BF" w:rsidR="00593FDC" w:rsidRDefault="00593FDC" w:rsidP="000915C6">
            <w:pPr>
              <w:rPr>
                <w:lang w:val="en-US"/>
              </w:rPr>
            </w:pPr>
            <w:r>
              <w:rPr>
                <w:lang w:val="en-US"/>
              </w:rPr>
              <w:t>HTTPS</w:t>
            </w:r>
          </w:p>
        </w:tc>
      </w:tr>
      <w:tr w:rsidR="00593FDC" w14:paraId="618B223F" w14:textId="77777777" w:rsidTr="00593FDC">
        <w:tc>
          <w:tcPr>
            <w:tcW w:w="5949" w:type="dxa"/>
            <w:vAlign w:val="center"/>
          </w:tcPr>
          <w:p w14:paraId="079F9A34" w14:textId="5EBFE67C" w:rsidR="00593FDC" w:rsidRDefault="00593FDC" w:rsidP="003E12C0">
            <w:pPr>
              <w:rPr>
                <w:lang w:val="en-US"/>
              </w:rPr>
            </w:pPr>
            <w:r>
              <w:rPr>
                <w:lang w:val="en-US"/>
              </w:rPr>
              <w:t>Generation of a secret for symmetric signature</w:t>
            </w:r>
            <w:r w:rsidR="00F97902">
              <w:rPr>
                <w:lang w:val="en-US"/>
              </w:rPr>
              <w:t>/validation</w:t>
            </w:r>
            <w:r>
              <w:rPr>
                <w:lang w:val="en-US"/>
              </w:rPr>
              <w:t xml:space="preserve"> </w:t>
            </w:r>
          </w:p>
        </w:tc>
        <w:tc>
          <w:tcPr>
            <w:tcW w:w="2551" w:type="dxa"/>
            <w:vAlign w:val="center"/>
          </w:tcPr>
          <w:p w14:paraId="10EB6069" w14:textId="53B0C8E8" w:rsidR="00593FDC" w:rsidRDefault="00593FDC" w:rsidP="000915C6">
            <w:pPr>
              <w:rPr>
                <w:lang w:val="en-US"/>
              </w:rPr>
            </w:pPr>
            <w:r>
              <w:rPr>
                <w:lang w:val="en-US"/>
              </w:rPr>
              <w:t>HMAC</w:t>
            </w:r>
          </w:p>
        </w:tc>
        <w:tc>
          <w:tcPr>
            <w:tcW w:w="1347" w:type="dxa"/>
            <w:vMerge/>
            <w:vAlign w:val="center"/>
          </w:tcPr>
          <w:p w14:paraId="30DE535E" w14:textId="7E80BC40" w:rsidR="00593FDC" w:rsidRDefault="00593FDC" w:rsidP="000915C6">
            <w:pPr>
              <w:rPr>
                <w:lang w:val="en-US"/>
              </w:rPr>
            </w:pPr>
          </w:p>
        </w:tc>
      </w:tr>
      <w:tr w:rsidR="00593FDC" w:rsidRPr="003E12C0" w14:paraId="22D451C4" w14:textId="77777777" w:rsidTr="00593FDC">
        <w:tc>
          <w:tcPr>
            <w:tcW w:w="5949" w:type="dxa"/>
            <w:vAlign w:val="center"/>
          </w:tcPr>
          <w:p w14:paraId="2C088561" w14:textId="24DB1630" w:rsidR="00593FDC" w:rsidRDefault="00593FDC" w:rsidP="003E12C0">
            <w:pPr>
              <w:rPr>
                <w:lang w:val="en-US"/>
              </w:rPr>
            </w:pPr>
            <w:r>
              <w:rPr>
                <w:lang w:val="en-US"/>
              </w:rPr>
              <w:t>Generation of a</w:t>
            </w:r>
            <w:r w:rsidR="00EA0A07">
              <w:rPr>
                <w:lang w:val="en-US"/>
              </w:rPr>
              <w:t>n</w:t>
            </w:r>
            <w:r>
              <w:rPr>
                <w:lang w:val="en-US"/>
              </w:rPr>
              <w:t xml:space="preserve"> asymmetric key pair for encryption/decryption</w:t>
            </w:r>
          </w:p>
        </w:tc>
        <w:tc>
          <w:tcPr>
            <w:tcW w:w="2551" w:type="dxa"/>
            <w:vAlign w:val="center"/>
          </w:tcPr>
          <w:p w14:paraId="5DF1967B" w14:textId="1299B7F1" w:rsidR="00593FDC" w:rsidRPr="003E12C0" w:rsidRDefault="00593FDC" w:rsidP="003E12C0">
            <w:r w:rsidRPr="003E12C0">
              <w:t>RSA-OAEP</w:t>
            </w:r>
          </w:p>
        </w:tc>
        <w:tc>
          <w:tcPr>
            <w:tcW w:w="1347" w:type="dxa"/>
            <w:vMerge/>
            <w:vAlign w:val="center"/>
          </w:tcPr>
          <w:p w14:paraId="1826C806" w14:textId="77777777" w:rsidR="00593FDC" w:rsidRPr="003E12C0" w:rsidRDefault="00593FDC" w:rsidP="000915C6"/>
        </w:tc>
      </w:tr>
      <w:tr w:rsidR="00593FDC" w14:paraId="6367A4B7" w14:textId="77777777" w:rsidTr="00593FDC">
        <w:tc>
          <w:tcPr>
            <w:tcW w:w="5949" w:type="dxa"/>
            <w:vAlign w:val="center"/>
          </w:tcPr>
          <w:p w14:paraId="6DD88BFF" w14:textId="39DFC1E5" w:rsidR="00593FDC" w:rsidRDefault="00593FDC" w:rsidP="003E12C0">
            <w:pPr>
              <w:rPr>
                <w:lang w:val="en-US"/>
              </w:rPr>
            </w:pPr>
            <w:r>
              <w:rPr>
                <w:lang w:val="en-US"/>
              </w:rPr>
              <w:t>Generation of a</w:t>
            </w:r>
            <w:r w:rsidR="00EA0A07">
              <w:rPr>
                <w:lang w:val="en-US"/>
              </w:rPr>
              <w:t>n</w:t>
            </w:r>
            <w:r>
              <w:rPr>
                <w:lang w:val="en-US"/>
              </w:rPr>
              <w:t xml:space="preserve"> asymmetric key pair for signature</w:t>
            </w:r>
            <w:r w:rsidR="00F97902">
              <w:rPr>
                <w:lang w:val="en-US"/>
              </w:rPr>
              <w:t>/validation</w:t>
            </w:r>
          </w:p>
        </w:tc>
        <w:tc>
          <w:tcPr>
            <w:tcW w:w="2551" w:type="dxa"/>
            <w:vAlign w:val="center"/>
          </w:tcPr>
          <w:p w14:paraId="757425A6" w14:textId="77777777" w:rsidR="00593FDC" w:rsidRPr="003E12C0" w:rsidRDefault="00593FDC" w:rsidP="005A3CCB">
            <w:r w:rsidRPr="003E12C0">
              <w:t>RSASSA-PKCS1-v1_5</w:t>
            </w:r>
          </w:p>
          <w:p w14:paraId="57C2CC15" w14:textId="77A094EA" w:rsidR="00593FDC" w:rsidRPr="005A3CCB" w:rsidRDefault="00593FDC" w:rsidP="003E12C0">
            <w:r>
              <w:t>RSA-PSS</w:t>
            </w:r>
          </w:p>
          <w:p w14:paraId="277FAF79" w14:textId="3BE34539" w:rsidR="00593FDC" w:rsidRPr="004706C9" w:rsidRDefault="00593FDC" w:rsidP="003E12C0">
            <w:r w:rsidRPr="004706C9">
              <w:t>ECDSA</w:t>
            </w:r>
          </w:p>
        </w:tc>
        <w:tc>
          <w:tcPr>
            <w:tcW w:w="1347" w:type="dxa"/>
            <w:vMerge/>
            <w:vAlign w:val="center"/>
          </w:tcPr>
          <w:p w14:paraId="687B75EB" w14:textId="77777777" w:rsidR="00593FDC" w:rsidRPr="004706C9" w:rsidRDefault="00593FDC" w:rsidP="000915C6"/>
        </w:tc>
      </w:tr>
      <w:tr w:rsidR="00593FDC" w:rsidRPr="00D33961" w14:paraId="04AD984D" w14:textId="77777777" w:rsidTr="00593FDC">
        <w:tc>
          <w:tcPr>
            <w:tcW w:w="5949" w:type="dxa"/>
            <w:vAlign w:val="center"/>
          </w:tcPr>
          <w:p w14:paraId="7CB8C623" w14:textId="46950EDA" w:rsidR="00593FDC" w:rsidRDefault="00593FDC" w:rsidP="003E12C0">
            <w:pPr>
              <w:rPr>
                <w:lang w:val="en-US"/>
              </w:rPr>
            </w:pPr>
            <w:r>
              <w:rPr>
                <w:lang w:val="en-US"/>
              </w:rPr>
              <w:t>Symmetric encryption/decryption</w:t>
            </w:r>
          </w:p>
        </w:tc>
        <w:tc>
          <w:tcPr>
            <w:tcW w:w="2551" w:type="dxa"/>
            <w:vAlign w:val="center"/>
          </w:tcPr>
          <w:p w14:paraId="1F80E1D7" w14:textId="77777777" w:rsidR="00593FDC" w:rsidRDefault="00593FDC" w:rsidP="005A3CCB">
            <w:pPr>
              <w:rPr>
                <w:lang w:val="en-US"/>
              </w:rPr>
            </w:pPr>
            <w:r>
              <w:rPr>
                <w:lang w:val="en-US"/>
              </w:rPr>
              <w:t>AES-CBC</w:t>
            </w:r>
          </w:p>
          <w:p w14:paraId="2E64AB94" w14:textId="77777777" w:rsidR="00593FDC" w:rsidRDefault="00593FDC" w:rsidP="005A3CCB">
            <w:pPr>
              <w:rPr>
                <w:lang w:val="en-US"/>
              </w:rPr>
            </w:pPr>
            <w:r>
              <w:rPr>
                <w:lang w:val="en-US"/>
              </w:rPr>
              <w:t>AES-CTR</w:t>
            </w:r>
          </w:p>
          <w:p w14:paraId="579625F3" w14:textId="1C85119E" w:rsidR="00593FDC" w:rsidRDefault="00593FDC" w:rsidP="003E12C0">
            <w:pPr>
              <w:rPr>
                <w:lang w:val="en-US"/>
              </w:rPr>
            </w:pPr>
            <w:r>
              <w:rPr>
                <w:lang w:val="en-US"/>
              </w:rPr>
              <w:t>AES-GCM</w:t>
            </w:r>
          </w:p>
        </w:tc>
        <w:tc>
          <w:tcPr>
            <w:tcW w:w="1347" w:type="dxa"/>
            <w:vMerge/>
            <w:vAlign w:val="center"/>
          </w:tcPr>
          <w:p w14:paraId="363AB139" w14:textId="77777777" w:rsidR="00593FDC" w:rsidRDefault="00593FDC" w:rsidP="000915C6">
            <w:pPr>
              <w:rPr>
                <w:lang w:val="en-US"/>
              </w:rPr>
            </w:pPr>
          </w:p>
        </w:tc>
      </w:tr>
      <w:tr w:rsidR="00593FDC" w14:paraId="6B9F7FD9" w14:textId="77777777" w:rsidTr="00593FDC">
        <w:tc>
          <w:tcPr>
            <w:tcW w:w="5949" w:type="dxa"/>
            <w:vAlign w:val="center"/>
          </w:tcPr>
          <w:p w14:paraId="715E0707" w14:textId="0726F156" w:rsidR="00593FDC" w:rsidRDefault="00593FDC" w:rsidP="003E12C0">
            <w:pPr>
              <w:rPr>
                <w:lang w:val="en-US"/>
              </w:rPr>
            </w:pPr>
            <w:r>
              <w:rPr>
                <w:lang w:val="en-US"/>
              </w:rPr>
              <w:t>Asymmetric encryption/decryption</w:t>
            </w:r>
          </w:p>
        </w:tc>
        <w:tc>
          <w:tcPr>
            <w:tcW w:w="2551" w:type="dxa"/>
            <w:vAlign w:val="center"/>
          </w:tcPr>
          <w:p w14:paraId="3F407CEC" w14:textId="2E151423" w:rsidR="00593FDC" w:rsidRDefault="00593FDC" w:rsidP="005A3CCB">
            <w:pPr>
              <w:rPr>
                <w:lang w:val="en-US"/>
              </w:rPr>
            </w:pPr>
            <w:r w:rsidRPr="005A3CCB">
              <w:rPr>
                <w:lang w:val="en-US"/>
              </w:rPr>
              <w:t>RSA-OAEP</w:t>
            </w:r>
          </w:p>
        </w:tc>
        <w:tc>
          <w:tcPr>
            <w:tcW w:w="1347" w:type="dxa"/>
            <w:vMerge/>
            <w:vAlign w:val="center"/>
          </w:tcPr>
          <w:p w14:paraId="28053A6F" w14:textId="77777777" w:rsidR="00593FDC" w:rsidRDefault="00593FDC" w:rsidP="000915C6">
            <w:pPr>
              <w:rPr>
                <w:lang w:val="en-US"/>
              </w:rPr>
            </w:pPr>
          </w:p>
        </w:tc>
      </w:tr>
      <w:tr w:rsidR="00593FDC" w14:paraId="7ED39796" w14:textId="77777777" w:rsidTr="00593FDC">
        <w:tc>
          <w:tcPr>
            <w:tcW w:w="5949" w:type="dxa"/>
            <w:vAlign w:val="center"/>
          </w:tcPr>
          <w:p w14:paraId="2834F8DA" w14:textId="50369BBC" w:rsidR="00593FDC" w:rsidRDefault="00593FDC" w:rsidP="003E12C0">
            <w:pPr>
              <w:rPr>
                <w:lang w:val="en-US"/>
              </w:rPr>
            </w:pPr>
            <w:r>
              <w:rPr>
                <w:lang w:val="en-US"/>
              </w:rPr>
              <w:t>Symmetric signature and validation</w:t>
            </w:r>
          </w:p>
        </w:tc>
        <w:tc>
          <w:tcPr>
            <w:tcW w:w="2551" w:type="dxa"/>
            <w:vAlign w:val="center"/>
          </w:tcPr>
          <w:p w14:paraId="133B8E34" w14:textId="54320082" w:rsidR="00593FDC" w:rsidRPr="005A3CCB" w:rsidRDefault="00593FDC" w:rsidP="005A3CCB">
            <w:pPr>
              <w:rPr>
                <w:lang w:val="en-US"/>
              </w:rPr>
            </w:pPr>
            <w:r>
              <w:rPr>
                <w:lang w:val="en-US"/>
              </w:rPr>
              <w:t>HMAC</w:t>
            </w:r>
          </w:p>
        </w:tc>
        <w:tc>
          <w:tcPr>
            <w:tcW w:w="1347" w:type="dxa"/>
            <w:vMerge/>
            <w:vAlign w:val="center"/>
          </w:tcPr>
          <w:p w14:paraId="6ECB0D8C" w14:textId="77777777" w:rsidR="00593FDC" w:rsidRDefault="00593FDC" w:rsidP="000915C6">
            <w:pPr>
              <w:rPr>
                <w:lang w:val="en-US"/>
              </w:rPr>
            </w:pPr>
          </w:p>
        </w:tc>
      </w:tr>
      <w:tr w:rsidR="00593FDC" w:rsidRPr="00233AF5" w14:paraId="42AF0924" w14:textId="77777777" w:rsidTr="00593FDC">
        <w:tc>
          <w:tcPr>
            <w:tcW w:w="5949" w:type="dxa"/>
            <w:vAlign w:val="center"/>
          </w:tcPr>
          <w:p w14:paraId="283E5C73" w14:textId="2423DF92" w:rsidR="00593FDC" w:rsidRDefault="00593FDC" w:rsidP="003E12C0">
            <w:pPr>
              <w:rPr>
                <w:lang w:val="en-US"/>
              </w:rPr>
            </w:pPr>
            <w:r>
              <w:rPr>
                <w:lang w:val="en-US"/>
              </w:rPr>
              <w:t>Asymmetric signature and validation</w:t>
            </w:r>
          </w:p>
        </w:tc>
        <w:tc>
          <w:tcPr>
            <w:tcW w:w="2551" w:type="dxa"/>
            <w:vAlign w:val="center"/>
          </w:tcPr>
          <w:p w14:paraId="0EBB6167" w14:textId="77777777" w:rsidR="00593FDC" w:rsidRPr="003E12C0" w:rsidRDefault="00593FDC" w:rsidP="00233AF5">
            <w:r w:rsidRPr="003E12C0">
              <w:t>RSASSA-PKCS1-v1_5</w:t>
            </w:r>
          </w:p>
          <w:p w14:paraId="45945661" w14:textId="77777777" w:rsidR="00593FDC" w:rsidRPr="005A3CCB" w:rsidRDefault="00593FDC" w:rsidP="00233AF5">
            <w:r>
              <w:t>RSA-PSS</w:t>
            </w:r>
          </w:p>
          <w:p w14:paraId="7B6D7F97" w14:textId="3C0BDC8D" w:rsidR="00593FDC" w:rsidRPr="00233AF5" w:rsidRDefault="00593FDC" w:rsidP="005A3CCB">
            <w:r>
              <w:t>ECDSA</w:t>
            </w:r>
          </w:p>
        </w:tc>
        <w:tc>
          <w:tcPr>
            <w:tcW w:w="1347" w:type="dxa"/>
            <w:vMerge/>
            <w:vAlign w:val="center"/>
          </w:tcPr>
          <w:p w14:paraId="32C4CB11" w14:textId="77777777" w:rsidR="00593FDC" w:rsidRPr="00233AF5" w:rsidRDefault="00593FDC" w:rsidP="000915C6"/>
        </w:tc>
      </w:tr>
      <w:tr w:rsidR="00593FDC" w:rsidRPr="00233AF5" w14:paraId="3D84370D" w14:textId="77777777" w:rsidTr="00593FDC">
        <w:tc>
          <w:tcPr>
            <w:tcW w:w="5949" w:type="dxa"/>
            <w:vAlign w:val="center"/>
          </w:tcPr>
          <w:p w14:paraId="5247AF89" w14:textId="49B12212" w:rsidR="00593FDC" w:rsidRDefault="00593FDC" w:rsidP="003E12C0">
            <w:pPr>
              <w:rPr>
                <w:lang w:val="en-US"/>
              </w:rPr>
            </w:pPr>
            <w:r>
              <w:rPr>
                <w:lang w:val="en-US"/>
              </w:rPr>
              <w:t>Hashing</w:t>
            </w:r>
          </w:p>
        </w:tc>
        <w:tc>
          <w:tcPr>
            <w:tcW w:w="2551" w:type="dxa"/>
            <w:vAlign w:val="center"/>
          </w:tcPr>
          <w:p w14:paraId="39A57987" w14:textId="77777777" w:rsidR="00593FDC" w:rsidRDefault="00593FDC" w:rsidP="00233AF5">
            <w:r>
              <w:t>SHA1</w:t>
            </w:r>
          </w:p>
          <w:p w14:paraId="40130594" w14:textId="77777777" w:rsidR="00593FDC" w:rsidRDefault="00593FDC" w:rsidP="00233AF5">
            <w:r>
              <w:t>SHA-256</w:t>
            </w:r>
          </w:p>
          <w:p w14:paraId="0483C133" w14:textId="77777777" w:rsidR="00593FDC" w:rsidRDefault="00593FDC" w:rsidP="00233AF5">
            <w:r>
              <w:t>SHA-384</w:t>
            </w:r>
          </w:p>
          <w:p w14:paraId="2325FA4E" w14:textId="425078D3" w:rsidR="00593FDC" w:rsidRPr="003E12C0" w:rsidRDefault="00593FDC" w:rsidP="00233AF5">
            <w:r>
              <w:t>SHA-512</w:t>
            </w:r>
          </w:p>
        </w:tc>
        <w:tc>
          <w:tcPr>
            <w:tcW w:w="1347" w:type="dxa"/>
            <w:vMerge/>
            <w:vAlign w:val="center"/>
          </w:tcPr>
          <w:p w14:paraId="03004C85" w14:textId="77777777" w:rsidR="00593FDC" w:rsidRPr="00233AF5" w:rsidRDefault="00593FDC" w:rsidP="000915C6"/>
        </w:tc>
      </w:tr>
      <w:tr w:rsidR="00593FDC" w:rsidRPr="00233AF5" w14:paraId="749AA4C4" w14:textId="77777777" w:rsidTr="00593FDC">
        <w:tc>
          <w:tcPr>
            <w:tcW w:w="5949" w:type="dxa"/>
            <w:vAlign w:val="center"/>
          </w:tcPr>
          <w:p w14:paraId="70BE8052" w14:textId="2D3E2CD9" w:rsidR="00593FDC" w:rsidRDefault="00593FDC" w:rsidP="003E12C0">
            <w:pPr>
              <w:rPr>
                <w:lang w:val="en-US"/>
              </w:rPr>
            </w:pPr>
            <w:r>
              <w:rPr>
                <w:lang w:val="en-US"/>
              </w:rPr>
              <w:t>Key derivation / bit derivation</w:t>
            </w:r>
          </w:p>
        </w:tc>
        <w:tc>
          <w:tcPr>
            <w:tcW w:w="2551" w:type="dxa"/>
            <w:vAlign w:val="center"/>
          </w:tcPr>
          <w:p w14:paraId="2D0FC7FB" w14:textId="77777777" w:rsidR="00593FDC" w:rsidRDefault="00593FDC" w:rsidP="00233AF5">
            <w:r>
              <w:t>ECDH</w:t>
            </w:r>
          </w:p>
          <w:p w14:paraId="4E04F4C8" w14:textId="77777777" w:rsidR="00593FDC" w:rsidRDefault="00593FDC" w:rsidP="00233AF5">
            <w:r>
              <w:t>HKDF</w:t>
            </w:r>
          </w:p>
          <w:p w14:paraId="574DCBA4" w14:textId="20A77078" w:rsidR="00593FDC" w:rsidRDefault="00593FDC" w:rsidP="00233AF5">
            <w:r>
              <w:t>PBKDF2</w:t>
            </w:r>
          </w:p>
        </w:tc>
        <w:tc>
          <w:tcPr>
            <w:tcW w:w="1347" w:type="dxa"/>
            <w:vMerge/>
            <w:vAlign w:val="center"/>
          </w:tcPr>
          <w:p w14:paraId="5E8A242C" w14:textId="77777777" w:rsidR="00593FDC" w:rsidRPr="00233AF5" w:rsidRDefault="00593FDC" w:rsidP="000915C6"/>
        </w:tc>
      </w:tr>
      <w:tr w:rsidR="00593FDC" w:rsidRPr="00593FDC" w14:paraId="3CA01A08" w14:textId="77777777" w:rsidTr="00593FDC">
        <w:tc>
          <w:tcPr>
            <w:tcW w:w="5949" w:type="dxa"/>
            <w:vAlign w:val="center"/>
          </w:tcPr>
          <w:p w14:paraId="082FB6B8" w14:textId="77637EEC" w:rsidR="00593FDC" w:rsidRDefault="00593FDC" w:rsidP="003E12C0">
            <w:pPr>
              <w:rPr>
                <w:lang w:val="en-US"/>
              </w:rPr>
            </w:pPr>
            <w:r>
              <w:rPr>
                <w:lang w:val="en-US"/>
              </w:rPr>
              <w:t>Key wrapping  - From Mozilla documentation:</w:t>
            </w:r>
          </w:p>
          <w:p w14:paraId="18CAA16C" w14:textId="5268E353" w:rsidR="00593FDC" w:rsidRPr="00593FDC" w:rsidRDefault="00593FDC" w:rsidP="00593FDC">
            <w:pPr>
              <w:rPr>
                <w:lang w:val="en-US"/>
              </w:rPr>
            </w:pPr>
            <w:r>
              <w:rPr>
                <w:lang w:val="en-US"/>
              </w:rPr>
              <w:t>“</w:t>
            </w:r>
            <w:r w:rsidRPr="00593FDC">
              <w:rPr>
                <w:i/>
                <w:lang w:val="en-US"/>
              </w:rPr>
              <w:t>Exports the key in an external, portable format, and then</w:t>
            </w:r>
            <w:r>
              <w:rPr>
                <w:i/>
                <w:lang w:val="en-US"/>
              </w:rPr>
              <w:t xml:space="preserve"> encrypts the exported key.</w:t>
            </w:r>
          </w:p>
        </w:tc>
        <w:tc>
          <w:tcPr>
            <w:tcW w:w="2551" w:type="dxa"/>
            <w:vAlign w:val="center"/>
          </w:tcPr>
          <w:p w14:paraId="05904DB3" w14:textId="77777777" w:rsidR="00593FDC" w:rsidRDefault="00593FDC" w:rsidP="00593FDC">
            <w:pPr>
              <w:rPr>
                <w:lang w:val="en-US"/>
              </w:rPr>
            </w:pPr>
            <w:r>
              <w:rPr>
                <w:lang w:val="en-US"/>
              </w:rPr>
              <w:t>AES-CBC</w:t>
            </w:r>
          </w:p>
          <w:p w14:paraId="0C016DD3" w14:textId="77777777" w:rsidR="00593FDC" w:rsidRDefault="00593FDC" w:rsidP="00593FDC">
            <w:pPr>
              <w:rPr>
                <w:lang w:val="en-US"/>
              </w:rPr>
            </w:pPr>
            <w:r>
              <w:rPr>
                <w:lang w:val="en-US"/>
              </w:rPr>
              <w:t>AES-CTR</w:t>
            </w:r>
          </w:p>
          <w:p w14:paraId="6ECDD5A0" w14:textId="77777777" w:rsidR="00593FDC" w:rsidRDefault="00593FDC" w:rsidP="00593FDC">
            <w:pPr>
              <w:rPr>
                <w:lang w:val="en-US"/>
              </w:rPr>
            </w:pPr>
            <w:r>
              <w:rPr>
                <w:lang w:val="en-US"/>
              </w:rPr>
              <w:t>AES-GCM</w:t>
            </w:r>
          </w:p>
          <w:p w14:paraId="6B67A7F9" w14:textId="77777777" w:rsidR="00593FDC" w:rsidRDefault="00593FDC" w:rsidP="00593FDC">
            <w:pPr>
              <w:rPr>
                <w:lang w:val="en-US"/>
              </w:rPr>
            </w:pPr>
            <w:r>
              <w:rPr>
                <w:lang w:val="en-US"/>
              </w:rPr>
              <w:t>AES-KW</w:t>
            </w:r>
          </w:p>
          <w:p w14:paraId="309F6F4C" w14:textId="43E99D0E" w:rsidR="00593FDC" w:rsidRPr="00593FDC" w:rsidRDefault="00593FDC" w:rsidP="00593FDC">
            <w:pPr>
              <w:rPr>
                <w:lang w:val="en-US"/>
              </w:rPr>
            </w:pPr>
            <w:r w:rsidRPr="005A3CCB">
              <w:rPr>
                <w:lang w:val="en-US"/>
              </w:rPr>
              <w:t>RSA-OAEP</w:t>
            </w:r>
          </w:p>
        </w:tc>
        <w:tc>
          <w:tcPr>
            <w:tcW w:w="1347" w:type="dxa"/>
            <w:vMerge/>
            <w:vAlign w:val="center"/>
          </w:tcPr>
          <w:p w14:paraId="6F7D7FE3" w14:textId="77777777" w:rsidR="00593FDC" w:rsidRPr="00593FDC" w:rsidRDefault="00593FDC" w:rsidP="000915C6">
            <w:pPr>
              <w:rPr>
                <w:lang w:val="en-US"/>
              </w:rPr>
            </w:pPr>
          </w:p>
        </w:tc>
      </w:tr>
    </w:tbl>
    <w:p w14:paraId="0F9BFB4A" w14:textId="3EA888E4" w:rsidR="000915C6" w:rsidRDefault="000915C6" w:rsidP="000915C6">
      <w:pPr>
        <w:rPr>
          <w:lang w:val="en-US"/>
        </w:rPr>
      </w:pPr>
    </w:p>
    <w:p w14:paraId="1FC4B6AA" w14:textId="1851E5C1" w:rsidR="00AF6EFA" w:rsidRDefault="00B86659" w:rsidP="000915C6">
      <w:pPr>
        <w:rPr>
          <w:lang w:val="en-US"/>
        </w:rPr>
      </w:pPr>
      <w:r>
        <w:rPr>
          <w:lang w:val="en-US"/>
        </w:rPr>
        <w:t xml:space="preserve">* If you are using </w:t>
      </w:r>
      <w:r w:rsidR="00AF6EFA">
        <w:rPr>
          <w:lang w:val="en-US"/>
        </w:rPr>
        <w:t xml:space="preserve">an </w:t>
      </w:r>
      <w:r>
        <w:rPr>
          <w:lang w:val="en-US"/>
        </w:rPr>
        <w:t>insecure protocol for operation requiring HTTPS</w:t>
      </w:r>
      <w:r w:rsidR="0011233B">
        <w:rPr>
          <w:lang w:val="en-US"/>
        </w:rPr>
        <w:t xml:space="preserve"> (</w:t>
      </w:r>
      <w:r>
        <w:rPr>
          <w:lang w:val="en-US"/>
        </w:rPr>
        <w:t xml:space="preserve">named </w:t>
      </w:r>
      <w:r w:rsidRPr="00B86659">
        <w:rPr>
          <w:b/>
          <w:lang w:val="en-US"/>
        </w:rPr>
        <w:t>secure context</w:t>
      </w:r>
      <w:r>
        <w:rPr>
          <w:lang w:val="en-US"/>
        </w:rPr>
        <w:t xml:space="preserve">), the following error </w:t>
      </w:r>
      <w:proofErr w:type="gramStart"/>
      <w:r>
        <w:rPr>
          <w:lang w:val="en-US"/>
        </w:rPr>
        <w:t>will be raised</w:t>
      </w:r>
      <w:proofErr w:type="gramEnd"/>
      <w:r>
        <w:rPr>
          <w:lang w:val="en-US"/>
        </w:rPr>
        <w:t xml:space="preserve"> (the </w:t>
      </w:r>
      <w:r w:rsidRPr="00AF6EFA">
        <w:rPr>
          <w:b/>
          <w:lang w:val="en-US"/>
        </w:rPr>
        <w:t>su</w:t>
      </w:r>
      <w:r w:rsidR="00AF6EFA" w:rsidRPr="00AF6EFA">
        <w:rPr>
          <w:b/>
          <w:lang w:val="en-US"/>
        </w:rPr>
        <w:t>btle</w:t>
      </w:r>
      <w:r w:rsidR="00AF6EFA">
        <w:rPr>
          <w:lang w:val="en-US"/>
        </w:rPr>
        <w:t xml:space="preserve"> attribute member of the </w:t>
      </w:r>
      <w:r w:rsidR="00AF6EFA" w:rsidRPr="00AF6EFA">
        <w:rPr>
          <w:b/>
          <w:lang w:val="en-US"/>
        </w:rPr>
        <w:t>crypto</w:t>
      </w:r>
      <w:r w:rsidR="00AF6EFA">
        <w:rPr>
          <w:lang w:val="en-US"/>
        </w:rPr>
        <w:t xml:space="preserve"> object is not defined):</w:t>
      </w:r>
    </w:p>
    <w:p w14:paraId="62987728" w14:textId="549A2571" w:rsidR="00B86659" w:rsidRDefault="00AF6EFA" w:rsidP="00AF6EFA">
      <w:pPr>
        <w:jc w:val="center"/>
        <w:rPr>
          <w:lang w:val="en-US"/>
        </w:rPr>
      </w:pPr>
      <w:r w:rsidRPr="00AF6EFA">
        <w:rPr>
          <w:noProof/>
          <w:lang w:eastAsia="fr-BE"/>
        </w:rPr>
        <w:lastRenderedPageBreak/>
        <w:drawing>
          <wp:inline distT="0" distB="0" distL="0" distR="0" wp14:anchorId="54863DCB" wp14:editId="15CE35B0">
            <wp:extent cx="3408219" cy="1258067"/>
            <wp:effectExtent l="38100" t="38100" r="97155" b="946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3763" cy="1263805"/>
                    </a:xfrm>
                    <a:prstGeom prst="rect">
                      <a:avLst/>
                    </a:prstGeom>
                    <a:effectLst>
                      <a:outerShdw blurRad="50800" dist="38100" dir="2700000" algn="tl" rotWithShape="0">
                        <a:prstClr val="black">
                          <a:alpha val="40000"/>
                        </a:prstClr>
                      </a:outerShdw>
                    </a:effectLst>
                  </pic:spPr>
                </pic:pic>
              </a:graphicData>
            </a:graphic>
          </wp:inline>
        </w:drawing>
      </w:r>
    </w:p>
    <w:p w14:paraId="389B3698" w14:textId="467E789F" w:rsidR="00AF6EFA" w:rsidRDefault="00AF6EFA" w:rsidP="00AF6EFA">
      <w:pPr>
        <w:pStyle w:val="Caption"/>
        <w:jc w:val="center"/>
        <w:rPr>
          <w:lang w:val="en-US"/>
        </w:rPr>
      </w:pPr>
      <w:r>
        <w:t xml:space="preserve">Figure </w:t>
      </w:r>
      <w:fldSimple w:instr=" SEQ Figure \* ARABIC ">
        <w:r w:rsidR="00024357">
          <w:rPr>
            <w:noProof/>
          </w:rPr>
          <w:t>4</w:t>
        </w:r>
      </w:fldSimple>
      <w:r>
        <w:t>: File Figure03.png</w:t>
      </w:r>
    </w:p>
    <w:p w14:paraId="6D9069D6" w14:textId="394A529F" w:rsidR="0049732B" w:rsidRPr="00B86659" w:rsidRDefault="0049732B" w:rsidP="000915C6">
      <w:pPr>
        <w:rPr>
          <w:b/>
          <w:lang w:val="en-US"/>
        </w:rPr>
      </w:pPr>
      <w:r w:rsidRPr="00B86659">
        <w:rPr>
          <w:b/>
          <w:lang w:val="en-US"/>
        </w:rPr>
        <w:t>Key export format:</w:t>
      </w:r>
    </w:p>
    <w:p w14:paraId="177082D0" w14:textId="02339880" w:rsidR="0049732B" w:rsidRPr="0049732B" w:rsidRDefault="00E344C7" w:rsidP="0049732B">
      <w:pPr>
        <w:pStyle w:val="ListParagraph"/>
        <w:numPr>
          <w:ilvl w:val="0"/>
          <w:numId w:val="16"/>
        </w:numPr>
        <w:rPr>
          <w:lang w:val="en-US"/>
        </w:rPr>
      </w:pPr>
      <w:r>
        <w:rPr>
          <w:lang w:val="en-US"/>
        </w:rPr>
        <w:t>Raw: A</w:t>
      </w:r>
      <w:r w:rsidR="0049732B" w:rsidRPr="0049732B">
        <w:rPr>
          <w:lang w:val="en-US"/>
        </w:rPr>
        <w:t>rray</w:t>
      </w:r>
      <w:r>
        <w:rPr>
          <w:lang w:val="en-US"/>
        </w:rPr>
        <w:t xml:space="preserve"> b</w:t>
      </w:r>
      <w:r w:rsidR="0049732B" w:rsidRPr="0049732B">
        <w:rPr>
          <w:lang w:val="en-US"/>
        </w:rPr>
        <w:t>uffer containing the raw bytes for the key</w:t>
      </w:r>
      <w:r>
        <w:rPr>
          <w:lang w:val="en-US"/>
        </w:rPr>
        <w:t>.</w:t>
      </w:r>
    </w:p>
    <w:p w14:paraId="52573330" w14:textId="5884B7CE" w:rsidR="0049732B" w:rsidRPr="0049732B" w:rsidRDefault="0049732B" w:rsidP="0049732B">
      <w:pPr>
        <w:pStyle w:val="ListParagraph"/>
        <w:numPr>
          <w:ilvl w:val="0"/>
          <w:numId w:val="16"/>
        </w:numPr>
        <w:rPr>
          <w:lang w:val="en-US"/>
        </w:rPr>
      </w:pPr>
      <w:r>
        <w:rPr>
          <w:lang w:val="en-US"/>
        </w:rPr>
        <w:t>PKCS #8. [11]</w:t>
      </w:r>
    </w:p>
    <w:p w14:paraId="7653992B" w14:textId="45542D00" w:rsidR="0049732B" w:rsidRPr="0049732B" w:rsidRDefault="00E344C7" w:rsidP="0049732B">
      <w:pPr>
        <w:pStyle w:val="ListParagraph"/>
        <w:numPr>
          <w:ilvl w:val="0"/>
          <w:numId w:val="16"/>
        </w:numPr>
        <w:rPr>
          <w:lang w:val="en-US"/>
        </w:rPr>
      </w:pPr>
      <w:proofErr w:type="spellStart"/>
      <w:r>
        <w:rPr>
          <w:lang w:val="en-US"/>
        </w:rPr>
        <w:t>SubjectPublicKeyInfo</w:t>
      </w:r>
      <w:proofErr w:type="spellEnd"/>
      <w:r w:rsidR="0049732B" w:rsidRPr="0049732B">
        <w:rPr>
          <w:lang w:val="en-US"/>
        </w:rPr>
        <w:t>.</w:t>
      </w:r>
      <w:r w:rsidR="0049732B">
        <w:rPr>
          <w:lang w:val="en-US"/>
        </w:rPr>
        <w:t xml:space="preserve"> [12]</w:t>
      </w:r>
    </w:p>
    <w:p w14:paraId="73507919" w14:textId="25FA535A" w:rsidR="0049732B" w:rsidRPr="0049732B" w:rsidRDefault="00E344C7" w:rsidP="0049732B">
      <w:pPr>
        <w:pStyle w:val="ListParagraph"/>
        <w:numPr>
          <w:ilvl w:val="0"/>
          <w:numId w:val="16"/>
        </w:numPr>
        <w:rPr>
          <w:lang w:val="en-US"/>
        </w:rPr>
      </w:pPr>
      <w:r>
        <w:rPr>
          <w:lang w:val="en-US"/>
        </w:rPr>
        <w:t>JSON Web Key</w:t>
      </w:r>
      <w:r w:rsidR="0049732B" w:rsidRPr="0049732B">
        <w:rPr>
          <w:lang w:val="en-US"/>
        </w:rPr>
        <w:t>.</w:t>
      </w:r>
      <w:r w:rsidR="0049732B">
        <w:rPr>
          <w:lang w:val="en-US"/>
        </w:rPr>
        <w:t xml:space="preserve"> [13]</w:t>
      </w:r>
    </w:p>
    <w:p w14:paraId="279132B3" w14:textId="66E32879" w:rsidR="00B86659" w:rsidRDefault="00B31C41" w:rsidP="00D15B55">
      <w:pPr>
        <w:pStyle w:val="Heading1"/>
        <w:rPr>
          <w:lang w:val="en-US"/>
        </w:rPr>
      </w:pPr>
      <w:r>
        <w:rPr>
          <w:lang w:val="en-US"/>
        </w:rPr>
        <w:t>Avoid hidden trouble with</w:t>
      </w:r>
      <w:r w:rsidR="0011233B">
        <w:rPr>
          <w:lang w:val="en-US"/>
        </w:rPr>
        <w:t xml:space="preserve"> the API</w:t>
      </w:r>
    </w:p>
    <w:p w14:paraId="21CEB12E" w14:textId="70C961B7" w:rsidR="0011233B" w:rsidRDefault="0011233B" w:rsidP="000915C6">
      <w:pPr>
        <w:rPr>
          <w:lang w:val="en-US"/>
        </w:rPr>
      </w:pPr>
      <w:r>
        <w:rPr>
          <w:lang w:val="en-US"/>
        </w:rPr>
        <w:t xml:space="preserve">Below </w:t>
      </w:r>
      <w:r w:rsidR="00EA0A07">
        <w:rPr>
          <w:lang w:val="en-US"/>
        </w:rPr>
        <w:t>is</w:t>
      </w:r>
      <w:r>
        <w:rPr>
          <w:lang w:val="en-US"/>
        </w:rPr>
        <w:t xml:space="preserve"> a set of key points to avoid traps of the Web Cryptography API:</w:t>
      </w:r>
    </w:p>
    <w:p w14:paraId="2F624956" w14:textId="359F9E8C" w:rsidR="007B247A" w:rsidRDefault="0011233B" w:rsidP="0011233B">
      <w:pPr>
        <w:pStyle w:val="ListParagraph"/>
        <w:numPr>
          <w:ilvl w:val="0"/>
          <w:numId w:val="17"/>
        </w:numPr>
        <w:rPr>
          <w:lang w:val="en-US"/>
        </w:rPr>
      </w:pPr>
      <w:r>
        <w:rPr>
          <w:lang w:val="en-US"/>
        </w:rPr>
        <w:t>Do not use deprecated algorithms</w:t>
      </w:r>
      <w:r w:rsidR="000D6F3F">
        <w:rPr>
          <w:lang w:val="en-US"/>
        </w:rPr>
        <w:t xml:space="preserve"> / Ensure to correctly use an algorithm </w:t>
      </w:r>
      <w:r w:rsidR="00D15B55">
        <w:rPr>
          <w:lang w:val="en-US"/>
        </w:rPr>
        <w:t>[14]</w:t>
      </w:r>
      <w:r w:rsidR="000D6F3F">
        <w:rPr>
          <w:lang w:val="en-US"/>
        </w:rPr>
        <w:t>[15]</w:t>
      </w:r>
      <w:r w:rsidR="007B247A">
        <w:rPr>
          <w:lang w:val="en-US"/>
        </w:rPr>
        <w:t>:</w:t>
      </w:r>
    </w:p>
    <w:p w14:paraId="144C779C" w14:textId="2FF340A0" w:rsidR="0011233B" w:rsidRDefault="00D80044" w:rsidP="007B247A">
      <w:pPr>
        <w:pStyle w:val="ListParagraph"/>
        <w:numPr>
          <w:ilvl w:val="1"/>
          <w:numId w:val="17"/>
        </w:numPr>
        <w:rPr>
          <w:lang w:val="en-US"/>
        </w:rPr>
      </w:pPr>
      <w:r>
        <w:rPr>
          <w:lang w:val="en-US"/>
        </w:rPr>
        <w:t>If you have any doubt about an algorithm</w:t>
      </w:r>
      <w:r w:rsidR="007B247A">
        <w:rPr>
          <w:lang w:val="en-US"/>
        </w:rPr>
        <w:t xml:space="preserve"> </w:t>
      </w:r>
      <w:r w:rsidR="000D6F3F">
        <w:rPr>
          <w:lang w:val="en-US"/>
        </w:rPr>
        <w:t xml:space="preserve">or its correct usage </w:t>
      </w:r>
      <w:r w:rsidR="007B247A">
        <w:rPr>
          <w:lang w:val="en-US"/>
        </w:rPr>
        <w:t>then ask to a friend or colleague with skills in the cryptographic field (the author always do</w:t>
      </w:r>
      <w:r w:rsidR="00EA0A07">
        <w:rPr>
          <w:lang w:val="en-US"/>
        </w:rPr>
        <w:t>es</w:t>
      </w:r>
      <w:r w:rsidR="007B247A">
        <w:rPr>
          <w:lang w:val="en-US"/>
        </w:rPr>
        <w:t xml:space="preserve"> that, </w:t>
      </w:r>
      <w:r w:rsidR="004708F3">
        <w:rPr>
          <w:lang w:val="en-US"/>
        </w:rPr>
        <w:t>it is a wink to you c</w:t>
      </w:r>
      <w:r w:rsidR="007B247A" w:rsidRPr="007B247A">
        <w:rPr>
          <w:lang w:val="en-US"/>
        </w:rPr>
        <w:t>rypto</w:t>
      </w:r>
      <w:r w:rsidR="004708F3">
        <w:rPr>
          <w:lang w:val="en-US"/>
        </w:rPr>
        <w:t xml:space="preserve"> m</w:t>
      </w:r>
      <w:r w:rsidR="00EA0A07">
        <w:rPr>
          <w:lang w:val="en-US"/>
        </w:rPr>
        <w:t>u</w:t>
      </w:r>
      <w:r w:rsidR="004708F3">
        <w:rPr>
          <w:lang w:val="en-US"/>
        </w:rPr>
        <w:t>m</w:t>
      </w:r>
      <w:r w:rsidR="007B247A">
        <w:rPr>
          <w:lang w:val="en-US"/>
        </w:rPr>
        <w:t>).</w:t>
      </w:r>
    </w:p>
    <w:p w14:paraId="0B334EFB" w14:textId="7F02D65D" w:rsidR="007B247A" w:rsidRDefault="007B247A" w:rsidP="007B247A">
      <w:pPr>
        <w:pStyle w:val="ListParagraph"/>
        <w:numPr>
          <w:ilvl w:val="1"/>
          <w:numId w:val="17"/>
        </w:numPr>
        <w:rPr>
          <w:lang w:val="en-US"/>
        </w:rPr>
      </w:pPr>
      <w:r>
        <w:rPr>
          <w:lang w:val="en-US"/>
        </w:rPr>
        <w:t>D</w:t>
      </w:r>
      <w:r w:rsidRPr="007B247A">
        <w:rPr>
          <w:lang w:val="en-US"/>
        </w:rPr>
        <w:t>oubting and asking questions is a healthy at</w:t>
      </w:r>
      <w:r w:rsidR="000D6F3F">
        <w:rPr>
          <w:lang w:val="en-US"/>
        </w:rPr>
        <w:t>titude when it comes to choose or correctly use</w:t>
      </w:r>
      <w:r w:rsidRPr="007B247A">
        <w:rPr>
          <w:lang w:val="en-US"/>
        </w:rPr>
        <w:t xml:space="preserve"> a cryptographic algorithm</w:t>
      </w:r>
      <w:r w:rsidRPr="007B247A">
        <w:rPr>
          <w:lang w:val="en-US"/>
        </w:rPr>
        <w:sym w:font="Wingdings" w:char="F04A"/>
      </w:r>
      <w:r>
        <w:rPr>
          <w:lang w:val="en-US"/>
        </w:rPr>
        <w:t>.</w:t>
      </w:r>
    </w:p>
    <w:p w14:paraId="52279A35" w14:textId="4DC707AC" w:rsidR="0011233B" w:rsidRDefault="0011233B" w:rsidP="0011233B">
      <w:pPr>
        <w:pStyle w:val="ListParagraph"/>
        <w:numPr>
          <w:ilvl w:val="0"/>
          <w:numId w:val="17"/>
        </w:numPr>
        <w:rPr>
          <w:lang w:val="en-US"/>
        </w:rPr>
      </w:pPr>
      <w:r>
        <w:rPr>
          <w:lang w:val="en-US"/>
        </w:rPr>
        <w:t xml:space="preserve">Do not use the function </w:t>
      </w:r>
      <w:proofErr w:type="spellStart"/>
      <w:proofErr w:type="gramStart"/>
      <w:r w:rsidRPr="0011233B">
        <w:rPr>
          <w:b/>
          <w:lang w:val="en-US"/>
        </w:rPr>
        <w:t>getRandomValues</w:t>
      </w:r>
      <w:proofErr w:type="spellEnd"/>
      <w:r w:rsidRPr="0011233B">
        <w:rPr>
          <w:b/>
          <w:lang w:val="en-US"/>
        </w:rPr>
        <w:t>(</w:t>
      </w:r>
      <w:proofErr w:type="gramEnd"/>
      <w:r w:rsidRPr="0011233B">
        <w:rPr>
          <w:b/>
          <w:lang w:val="en-US"/>
        </w:rPr>
        <w:t>)</w:t>
      </w:r>
      <w:r>
        <w:rPr>
          <w:lang w:val="en-US"/>
        </w:rPr>
        <w:t xml:space="preserve"> to generate a key, use the dedicated </w:t>
      </w:r>
      <w:proofErr w:type="spellStart"/>
      <w:r w:rsidRPr="0011233B">
        <w:rPr>
          <w:b/>
          <w:lang w:val="en-US"/>
        </w:rPr>
        <w:t>generateKey</w:t>
      </w:r>
      <w:proofErr w:type="spellEnd"/>
      <w:r w:rsidRPr="0011233B">
        <w:rPr>
          <w:b/>
          <w:lang w:val="en-US"/>
        </w:rPr>
        <w:t>()</w:t>
      </w:r>
      <w:r>
        <w:rPr>
          <w:lang w:val="en-US"/>
        </w:rPr>
        <w:t xml:space="preserve"> function.</w:t>
      </w:r>
    </w:p>
    <w:p w14:paraId="677E1ECF" w14:textId="6E2668CF" w:rsidR="0011233B" w:rsidRDefault="00D80044" w:rsidP="0011233B">
      <w:pPr>
        <w:pStyle w:val="ListParagraph"/>
        <w:numPr>
          <w:ilvl w:val="0"/>
          <w:numId w:val="17"/>
        </w:numPr>
        <w:rPr>
          <w:lang w:val="en-US"/>
        </w:rPr>
      </w:pPr>
      <w:r>
        <w:rPr>
          <w:lang w:val="en-US"/>
        </w:rPr>
        <w:t>During the generation of a key, o</w:t>
      </w:r>
      <w:r w:rsidR="0011233B">
        <w:rPr>
          <w:lang w:val="en-US"/>
        </w:rPr>
        <w:t>nly set key usage consistent for the usage of the key</w:t>
      </w:r>
      <w:r>
        <w:rPr>
          <w:lang w:val="en-US"/>
        </w:rPr>
        <w:t xml:space="preserve"> via the parameter named </w:t>
      </w:r>
      <w:proofErr w:type="spellStart"/>
      <w:r w:rsidRPr="00D80044">
        <w:rPr>
          <w:b/>
          <w:lang w:val="en-US"/>
        </w:rPr>
        <w:t>keyUsages</w:t>
      </w:r>
      <w:proofErr w:type="spellEnd"/>
      <w:r>
        <w:rPr>
          <w:b/>
          <w:lang w:val="en-US"/>
        </w:rPr>
        <w:t xml:space="preserve"> </w:t>
      </w:r>
      <w:r>
        <w:rPr>
          <w:lang w:val="en-US"/>
        </w:rPr>
        <w:t xml:space="preserve">of the </w:t>
      </w:r>
      <w:proofErr w:type="spellStart"/>
      <w:proofErr w:type="gramStart"/>
      <w:r w:rsidRPr="00D80044">
        <w:rPr>
          <w:b/>
          <w:lang w:val="en-US"/>
        </w:rPr>
        <w:t>generateKey</w:t>
      </w:r>
      <w:proofErr w:type="spellEnd"/>
      <w:r w:rsidRPr="00D80044">
        <w:rPr>
          <w:b/>
          <w:lang w:val="en-US"/>
        </w:rPr>
        <w:t>(</w:t>
      </w:r>
      <w:proofErr w:type="gramEnd"/>
      <w:r w:rsidRPr="00D80044">
        <w:rPr>
          <w:b/>
          <w:lang w:val="en-US"/>
        </w:rPr>
        <w:t>)</w:t>
      </w:r>
      <w:r>
        <w:rPr>
          <w:lang w:val="en-US"/>
        </w:rPr>
        <w:t xml:space="preserve"> function [</w:t>
      </w:r>
      <w:r w:rsidR="000D6F3F">
        <w:rPr>
          <w:lang w:val="en-US"/>
        </w:rPr>
        <w:t>16</w:t>
      </w:r>
      <w:r>
        <w:rPr>
          <w:lang w:val="en-US"/>
        </w:rPr>
        <w:t>].</w:t>
      </w:r>
    </w:p>
    <w:p w14:paraId="589F72B8" w14:textId="528B82BA" w:rsidR="00D80044" w:rsidRDefault="00D80044" w:rsidP="00D80044">
      <w:pPr>
        <w:pStyle w:val="ListParagraph"/>
        <w:numPr>
          <w:ilvl w:val="0"/>
          <w:numId w:val="17"/>
        </w:numPr>
        <w:rPr>
          <w:lang w:val="en-US"/>
        </w:rPr>
      </w:pPr>
      <w:r>
        <w:rPr>
          <w:lang w:val="en-US"/>
        </w:rPr>
        <w:t>If the key you generated is not intended to be exported, for example, because it will be only used for a temporary operation then mark it as non-extractable via the parameter named</w:t>
      </w:r>
      <w:r w:rsidRPr="00D80044">
        <w:rPr>
          <w:lang w:val="en-US"/>
        </w:rPr>
        <w:t xml:space="preserve"> </w:t>
      </w:r>
      <w:r w:rsidRPr="00D80044">
        <w:rPr>
          <w:b/>
          <w:lang w:val="en-US"/>
        </w:rPr>
        <w:t>extractable</w:t>
      </w:r>
      <w:r>
        <w:rPr>
          <w:lang w:val="en-US"/>
        </w:rPr>
        <w:t xml:space="preserve"> of the </w:t>
      </w:r>
      <w:proofErr w:type="spellStart"/>
      <w:r w:rsidRPr="00D80044">
        <w:rPr>
          <w:b/>
          <w:lang w:val="en-US"/>
        </w:rPr>
        <w:t>generateKey</w:t>
      </w:r>
      <w:proofErr w:type="spellEnd"/>
      <w:r w:rsidRPr="00D80044">
        <w:rPr>
          <w:b/>
          <w:lang w:val="en-US"/>
        </w:rPr>
        <w:t>()</w:t>
      </w:r>
      <w:r>
        <w:rPr>
          <w:lang w:val="en-US"/>
        </w:rPr>
        <w:t xml:space="preserve"> function.</w:t>
      </w:r>
      <w:r w:rsidR="007B247A">
        <w:rPr>
          <w:lang w:val="en-US"/>
        </w:rPr>
        <w:t xml:space="preserve"> I</w:t>
      </w:r>
      <w:r w:rsidR="00D15B55">
        <w:rPr>
          <w:lang w:val="en-US"/>
        </w:rPr>
        <w:t>n case of</w:t>
      </w:r>
      <w:r w:rsidR="007B247A">
        <w:rPr>
          <w:lang w:val="en-US"/>
        </w:rPr>
        <w:t xml:space="preserve"> doubt set this parameter to false.</w:t>
      </w:r>
    </w:p>
    <w:p w14:paraId="4D22EB18" w14:textId="62D440E6" w:rsidR="008705B4" w:rsidRDefault="008705B4" w:rsidP="00D80044">
      <w:pPr>
        <w:pStyle w:val="ListParagraph"/>
        <w:numPr>
          <w:ilvl w:val="0"/>
          <w:numId w:val="17"/>
        </w:numPr>
        <w:rPr>
          <w:lang w:val="en-US"/>
        </w:rPr>
      </w:pPr>
      <w:r>
        <w:rPr>
          <w:lang w:val="en-US"/>
        </w:rPr>
        <w:t xml:space="preserve">Never assume that the storage systems (Local Storage, Session Storage, Indexed DB, etc.) provided by the browser are secure from system access point view (they are at least </w:t>
      </w:r>
      <w:r w:rsidR="000303AC">
        <w:rPr>
          <w:lang w:val="en-US"/>
        </w:rPr>
        <w:t xml:space="preserve">secure </w:t>
      </w:r>
      <w:r>
        <w:rPr>
          <w:lang w:val="en-US"/>
        </w:rPr>
        <w:t>from a web origin and JavaScript access point of view).</w:t>
      </w:r>
    </w:p>
    <w:p w14:paraId="03CAAC5F" w14:textId="4A102864" w:rsidR="000E5F60" w:rsidRDefault="000E5F60" w:rsidP="00D80044">
      <w:pPr>
        <w:pStyle w:val="ListParagraph"/>
        <w:numPr>
          <w:ilvl w:val="0"/>
          <w:numId w:val="17"/>
        </w:numPr>
        <w:rPr>
          <w:lang w:val="en-US"/>
        </w:rPr>
      </w:pPr>
      <w:r>
        <w:rPr>
          <w:lang w:val="en-US"/>
        </w:rPr>
        <w:t xml:space="preserve">To export a key </w:t>
      </w:r>
      <w:r w:rsidR="00B31C41">
        <w:rPr>
          <w:lang w:val="en-US"/>
        </w:rPr>
        <w:t>always</w:t>
      </w:r>
      <w:r>
        <w:rPr>
          <w:lang w:val="en-US"/>
        </w:rPr>
        <w:t xml:space="preserve"> use the </w:t>
      </w:r>
      <w:proofErr w:type="spellStart"/>
      <w:proofErr w:type="gramStart"/>
      <w:r w:rsidRPr="000E5F60">
        <w:rPr>
          <w:b/>
          <w:lang w:val="en-US"/>
        </w:rPr>
        <w:t>wrapKey</w:t>
      </w:r>
      <w:proofErr w:type="spellEnd"/>
      <w:r w:rsidRPr="000E5F60">
        <w:rPr>
          <w:b/>
          <w:lang w:val="en-US"/>
        </w:rPr>
        <w:t>(</w:t>
      </w:r>
      <w:proofErr w:type="gramEnd"/>
      <w:r w:rsidRPr="000E5F60">
        <w:rPr>
          <w:b/>
          <w:lang w:val="en-US"/>
        </w:rPr>
        <w:t>)</w:t>
      </w:r>
      <w:r w:rsidR="00B31C41">
        <w:rPr>
          <w:lang w:val="en-US"/>
        </w:rPr>
        <w:t xml:space="preserve"> function except if you exactly </w:t>
      </w:r>
      <w:r w:rsidR="008A3A55">
        <w:rPr>
          <w:lang w:val="en-US"/>
        </w:rPr>
        <w:t xml:space="preserve">know </w:t>
      </w:r>
      <w:r w:rsidR="00B31C41">
        <w:rPr>
          <w:lang w:val="en-US"/>
        </w:rPr>
        <w:t>why you are</w:t>
      </w:r>
      <w:r w:rsidR="001A5594">
        <w:rPr>
          <w:lang w:val="en-US"/>
        </w:rPr>
        <w:t xml:space="preserve"> doing</w:t>
      </w:r>
      <w:r w:rsidR="00B31C41">
        <w:rPr>
          <w:lang w:val="en-US"/>
        </w:rPr>
        <w:t xml:space="preserve"> using the </w:t>
      </w:r>
      <w:proofErr w:type="spellStart"/>
      <w:r w:rsidR="00B31C41" w:rsidRPr="00B31C41">
        <w:rPr>
          <w:b/>
          <w:lang w:val="en-US"/>
        </w:rPr>
        <w:t>exportKey</w:t>
      </w:r>
      <w:proofErr w:type="spellEnd"/>
      <w:r w:rsidR="00B31C41" w:rsidRPr="00B31C41">
        <w:rPr>
          <w:b/>
          <w:lang w:val="en-US"/>
        </w:rPr>
        <w:t>()</w:t>
      </w:r>
      <w:r w:rsidR="00B31C41">
        <w:rPr>
          <w:lang w:val="en-US"/>
        </w:rPr>
        <w:t xml:space="preserve"> function.</w:t>
      </w:r>
    </w:p>
    <w:p w14:paraId="68EA5134" w14:textId="0BCB1DAC" w:rsidR="00A06D9C" w:rsidRDefault="00A06D9C">
      <w:pPr>
        <w:rPr>
          <w:lang w:val="en-US"/>
        </w:rPr>
      </w:pPr>
      <w:r>
        <w:rPr>
          <w:lang w:val="en-US"/>
        </w:rPr>
        <w:br w:type="page"/>
      </w:r>
    </w:p>
    <w:p w14:paraId="0AD84A88" w14:textId="77777777" w:rsidR="00312EDF" w:rsidRDefault="00312EDF" w:rsidP="00312EDF">
      <w:pPr>
        <w:pStyle w:val="Heading1"/>
        <w:rPr>
          <w:lang w:val="en-US"/>
        </w:rPr>
      </w:pPr>
      <w:r>
        <w:rPr>
          <w:lang w:val="en-US"/>
        </w:rPr>
        <w:lastRenderedPageBreak/>
        <w:t>Why should I not consider the browser storage systems as secure?</w:t>
      </w:r>
    </w:p>
    <w:p w14:paraId="26AFE81F" w14:textId="10982D12" w:rsidR="00312EDF" w:rsidRDefault="001F7641" w:rsidP="00312EDF">
      <w:pPr>
        <w:rPr>
          <w:lang w:val="en-US"/>
        </w:rPr>
      </w:pPr>
      <w:r>
        <w:rPr>
          <w:lang w:val="en-US"/>
        </w:rPr>
        <w:t xml:space="preserve">Once generated, a key (a </w:t>
      </w:r>
      <w:r w:rsidRPr="007E57C4">
        <w:rPr>
          <w:b/>
          <w:lang w:val="en-US"/>
        </w:rPr>
        <w:t>CryptoKey</w:t>
      </w:r>
      <w:r>
        <w:rPr>
          <w:lang w:val="en-US"/>
        </w:rPr>
        <w:t xml:space="preserve"> object [20] behind the scene</w:t>
      </w:r>
      <w:r w:rsidR="00EA0A07">
        <w:rPr>
          <w:lang w:val="en-US"/>
        </w:rPr>
        <w:t>s</w:t>
      </w:r>
      <w:r>
        <w:rPr>
          <w:lang w:val="en-US"/>
        </w:rPr>
        <w:t xml:space="preserve">) only expose metadata information to the JavaScript </w:t>
      </w:r>
      <w:r w:rsidR="007E57C4">
        <w:rPr>
          <w:lang w:val="en-US"/>
        </w:rPr>
        <w:t>environment</w:t>
      </w:r>
      <w:r>
        <w:rPr>
          <w:lang w:val="en-US"/>
        </w:rPr>
        <w:t xml:space="preserve"> like type, algorithm</w:t>
      </w:r>
      <w:r w:rsidR="00EA0A07">
        <w:rPr>
          <w:lang w:val="en-US"/>
        </w:rPr>
        <w:t>s</w:t>
      </w:r>
      <w:r>
        <w:rPr>
          <w:lang w:val="en-US"/>
        </w:rPr>
        <w:t>, key usages, etc.</w:t>
      </w:r>
    </w:p>
    <w:p w14:paraId="12C3EAA7" w14:textId="184DFA72" w:rsidR="001F7641" w:rsidRDefault="001F7641" w:rsidP="00312EDF">
      <w:pPr>
        <w:rPr>
          <w:lang w:val="en-US"/>
        </w:rPr>
      </w:pPr>
      <w:r>
        <w:rPr>
          <w:lang w:val="en-US"/>
        </w:rPr>
        <w:t xml:space="preserve">It is a requirement from the RFC that the content of </w:t>
      </w:r>
      <w:r w:rsidR="00EA0A07">
        <w:rPr>
          <w:lang w:val="en-US"/>
        </w:rPr>
        <w:t xml:space="preserve">the </w:t>
      </w:r>
      <w:r>
        <w:rPr>
          <w:lang w:val="en-US"/>
        </w:rPr>
        <w:t>key was not accessible</w:t>
      </w:r>
      <w:r w:rsidR="00EE7DC2">
        <w:rPr>
          <w:lang w:val="en-US"/>
        </w:rPr>
        <w:t xml:space="preserve"> to the </w:t>
      </w:r>
      <w:r w:rsidR="007E57C4">
        <w:rPr>
          <w:lang w:val="en-US"/>
        </w:rPr>
        <w:t>JavaScript</w:t>
      </w:r>
      <w:r w:rsidR="00EE7DC2">
        <w:rPr>
          <w:lang w:val="en-US"/>
        </w:rPr>
        <w:t xml:space="preserve"> </w:t>
      </w:r>
      <w:r w:rsidR="007E57C4">
        <w:rPr>
          <w:lang w:val="en-US"/>
        </w:rPr>
        <w:t>environment</w:t>
      </w:r>
      <w:r>
        <w:rPr>
          <w:lang w:val="en-US"/>
        </w:rPr>
        <w:t xml:space="preserve"> [21]</w:t>
      </w:r>
      <w:r w:rsidR="007E57C4">
        <w:rPr>
          <w:lang w:val="en-US"/>
        </w:rPr>
        <w:t xml:space="preserve"> – See below, in yellow, the exposed content of a CryptoKey are runtime</w:t>
      </w:r>
      <w:r w:rsidR="00EE7DC2">
        <w:rPr>
          <w:lang w:val="en-US"/>
        </w:rPr>
        <w:t>:</w:t>
      </w:r>
    </w:p>
    <w:p w14:paraId="7F1FE6E6" w14:textId="3664D533" w:rsidR="00EE7DC2" w:rsidRDefault="00EE7DC2" w:rsidP="00EE7DC2">
      <w:pPr>
        <w:jc w:val="center"/>
        <w:rPr>
          <w:lang w:val="en-US"/>
        </w:rPr>
      </w:pPr>
      <w:r w:rsidRPr="00EE7DC2">
        <w:rPr>
          <w:noProof/>
          <w:lang w:eastAsia="fr-BE"/>
        </w:rPr>
        <w:drawing>
          <wp:inline distT="0" distB="0" distL="0" distR="0" wp14:anchorId="3CFD3FEE" wp14:editId="2B3DC017">
            <wp:extent cx="4387144" cy="2806766"/>
            <wp:effectExtent l="38100" t="38100" r="90170" b="889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2866" cy="2816824"/>
                    </a:xfrm>
                    <a:prstGeom prst="rect">
                      <a:avLst/>
                    </a:prstGeom>
                    <a:effectLst>
                      <a:outerShdw blurRad="50800" dist="38100" dir="2700000" algn="tl" rotWithShape="0">
                        <a:prstClr val="black">
                          <a:alpha val="40000"/>
                        </a:prstClr>
                      </a:outerShdw>
                    </a:effectLst>
                  </pic:spPr>
                </pic:pic>
              </a:graphicData>
            </a:graphic>
          </wp:inline>
        </w:drawing>
      </w:r>
    </w:p>
    <w:p w14:paraId="5553E13D" w14:textId="7FC433BC" w:rsidR="00EE7DC2" w:rsidRPr="004706C9" w:rsidRDefault="00EE7DC2" w:rsidP="00EE7DC2">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5</w:t>
      </w:r>
      <w:r>
        <w:fldChar w:fldCharType="end"/>
      </w:r>
      <w:r w:rsidRPr="004706C9">
        <w:rPr>
          <w:lang w:val="en-US"/>
        </w:rPr>
        <w:t>: File Figure05.png</w:t>
      </w:r>
    </w:p>
    <w:p w14:paraId="0CD917B9" w14:textId="055DF632" w:rsidR="003C7C62" w:rsidRDefault="003C7C62" w:rsidP="003C7C62">
      <w:pPr>
        <w:rPr>
          <w:lang w:val="en-US"/>
        </w:rPr>
      </w:pPr>
      <w:r w:rsidRPr="003C7C62">
        <w:rPr>
          <w:lang w:val="en-US"/>
        </w:rPr>
        <w:t xml:space="preserve">The only way to access to the key content </w:t>
      </w:r>
      <w:r>
        <w:rPr>
          <w:lang w:val="en-US"/>
        </w:rPr>
        <w:t xml:space="preserve">from the JavaScript environment </w:t>
      </w:r>
      <w:r w:rsidRPr="003C7C62">
        <w:rPr>
          <w:lang w:val="en-US"/>
        </w:rPr>
        <w:t xml:space="preserve">is to export it via the </w:t>
      </w:r>
      <w:proofErr w:type="spellStart"/>
      <w:proofErr w:type="gramStart"/>
      <w:r w:rsidRPr="003C7C62">
        <w:rPr>
          <w:b/>
          <w:lang w:val="en-US"/>
        </w:rPr>
        <w:t>exportKey</w:t>
      </w:r>
      <w:proofErr w:type="spellEnd"/>
      <w:r w:rsidRPr="003C7C62">
        <w:rPr>
          <w:b/>
          <w:lang w:val="en-US"/>
        </w:rPr>
        <w:t>(</w:t>
      </w:r>
      <w:proofErr w:type="gramEnd"/>
      <w:r w:rsidRPr="003C7C62">
        <w:rPr>
          <w:b/>
          <w:lang w:val="en-US"/>
        </w:rPr>
        <w:t>)</w:t>
      </w:r>
      <w:r>
        <w:rPr>
          <w:lang w:val="en-US"/>
        </w:rPr>
        <w:t xml:space="preserve"> or </w:t>
      </w:r>
      <w:proofErr w:type="spellStart"/>
      <w:r w:rsidRPr="003C7C62">
        <w:rPr>
          <w:b/>
          <w:lang w:val="en-US"/>
        </w:rPr>
        <w:t>wrapKey</w:t>
      </w:r>
      <w:proofErr w:type="spellEnd"/>
      <w:r w:rsidRPr="003C7C62">
        <w:rPr>
          <w:b/>
          <w:lang w:val="en-US"/>
        </w:rPr>
        <w:t>()</w:t>
      </w:r>
      <w:r>
        <w:rPr>
          <w:lang w:val="en-US"/>
        </w:rPr>
        <w:t xml:space="preserve"> function.</w:t>
      </w:r>
    </w:p>
    <w:p w14:paraId="00BA8AB3" w14:textId="15A3BFCC" w:rsidR="003C7C62" w:rsidRDefault="003C7C62" w:rsidP="003C7C62">
      <w:pPr>
        <w:rPr>
          <w:lang w:val="en-US"/>
        </w:rPr>
      </w:pPr>
      <w:r>
        <w:rPr>
          <w:lang w:val="en-US"/>
        </w:rPr>
        <w:t xml:space="preserve">A common and quick reflex can be to use the </w:t>
      </w:r>
      <w:proofErr w:type="spellStart"/>
      <w:r w:rsidRPr="003C7C62">
        <w:rPr>
          <w:b/>
          <w:lang w:val="en-US"/>
        </w:rPr>
        <w:t>exportKey</w:t>
      </w:r>
      <w:proofErr w:type="spellEnd"/>
      <w:r w:rsidRPr="003C7C62">
        <w:rPr>
          <w:b/>
          <w:lang w:val="en-US"/>
        </w:rPr>
        <w:t>()</w:t>
      </w:r>
      <w:r>
        <w:rPr>
          <w:lang w:val="en-US"/>
        </w:rPr>
        <w:t xml:space="preserve"> function and store the exported content of the key in the IndexedDB browser storage systems like suggested by the RFC in section named “</w:t>
      </w:r>
      <w:r w:rsidRPr="00DA0F15">
        <w:rPr>
          <w:i/>
          <w:lang w:val="en-US"/>
        </w:rPr>
        <w:t>Key Storage</w:t>
      </w:r>
      <w:r>
        <w:rPr>
          <w:lang w:val="en-US"/>
        </w:rPr>
        <w:t>” [21].</w:t>
      </w:r>
    </w:p>
    <w:p w14:paraId="4601BF10" w14:textId="667595D6" w:rsidR="003C7C62" w:rsidRDefault="00BC5915" w:rsidP="003C7C62">
      <w:pPr>
        <w:rPr>
          <w:lang w:val="en-US"/>
        </w:rPr>
      </w:pPr>
      <w:r>
        <w:rPr>
          <w:lang w:val="en-US"/>
        </w:rPr>
        <w:t xml:space="preserve">A question came in </w:t>
      </w:r>
      <w:r w:rsidR="00DA0F15">
        <w:rPr>
          <w:lang w:val="en-US"/>
        </w:rPr>
        <w:t>mind; does</w:t>
      </w:r>
      <w:r>
        <w:rPr>
          <w:lang w:val="en-US"/>
        </w:rPr>
        <w:t xml:space="preserve"> the browser pro</w:t>
      </w:r>
      <w:r w:rsidR="00C517BE">
        <w:rPr>
          <w:lang w:val="en-US"/>
        </w:rPr>
        <w:t>tect</w:t>
      </w:r>
      <w:r>
        <w:rPr>
          <w:lang w:val="en-US"/>
        </w:rPr>
        <w:t xml:space="preserve"> the content store</w:t>
      </w:r>
      <w:r w:rsidR="00C517BE">
        <w:rPr>
          <w:lang w:val="en-US"/>
        </w:rPr>
        <w:t>d</w:t>
      </w:r>
      <w:r>
        <w:rPr>
          <w:lang w:val="en-US"/>
        </w:rPr>
        <w:t xml:space="preserve"> in the IndexedDB storage when data are at rest?</w:t>
      </w:r>
    </w:p>
    <w:p w14:paraId="4568C740" w14:textId="691B3098" w:rsidR="00312EDF" w:rsidRDefault="008A61C4" w:rsidP="00312EDF">
      <w:pPr>
        <w:rPr>
          <w:lang w:val="en-US"/>
        </w:rPr>
      </w:pPr>
      <w:r>
        <w:rPr>
          <w:lang w:val="en-US"/>
        </w:rPr>
        <w:t>Let us verify…</w:t>
      </w:r>
    </w:p>
    <w:p w14:paraId="3843B679" w14:textId="3D0ED1E4" w:rsidR="00BC5915" w:rsidRDefault="00BC5915" w:rsidP="00312EDF">
      <w:pPr>
        <w:rPr>
          <w:lang w:val="en-US"/>
        </w:rPr>
      </w:pPr>
      <w:r>
        <w:rPr>
          <w:lang w:val="en-US"/>
        </w:rPr>
        <w:t>1) Store an exported key [22]</w:t>
      </w:r>
      <w:r w:rsidR="008A61C4">
        <w:rPr>
          <w:lang w:val="en-US"/>
        </w:rPr>
        <w:t xml:space="preserve"> </w:t>
      </w:r>
      <w:r w:rsidR="001A5594">
        <w:rPr>
          <w:lang w:val="en-US"/>
        </w:rPr>
        <w:t xml:space="preserve">in an IndexedDB </w:t>
      </w:r>
      <w:r w:rsidR="008A61C4">
        <w:rPr>
          <w:lang w:val="en-US"/>
        </w:rPr>
        <w:t>using Firefox</w:t>
      </w:r>
      <w:r>
        <w:rPr>
          <w:lang w:val="en-US"/>
        </w:rPr>
        <w:t>:</w:t>
      </w:r>
    </w:p>
    <w:p w14:paraId="33D47BF1" w14:textId="6A080F00" w:rsidR="00BC5915" w:rsidRDefault="00BC5915" w:rsidP="00BC5915">
      <w:pPr>
        <w:jc w:val="center"/>
        <w:rPr>
          <w:lang w:val="en-US"/>
        </w:rPr>
      </w:pPr>
      <w:r>
        <w:rPr>
          <w:noProof/>
          <w:lang w:eastAsia="fr-BE"/>
        </w:rPr>
        <w:drawing>
          <wp:inline distT="0" distB="0" distL="0" distR="0" wp14:anchorId="7364D5AD" wp14:editId="37D2B408">
            <wp:extent cx="5760720" cy="1612900"/>
            <wp:effectExtent l="38100" t="38100" r="87630" b="1016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06a.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1612900"/>
                    </a:xfrm>
                    <a:prstGeom prst="rect">
                      <a:avLst/>
                    </a:prstGeom>
                    <a:effectLst>
                      <a:outerShdw blurRad="50800" dist="38100" dir="2700000" algn="tl" rotWithShape="0">
                        <a:prstClr val="black">
                          <a:alpha val="40000"/>
                        </a:prstClr>
                      </a:outerShdw>
                    </a:effectLst>
                  </pic:spPr>
                </pic:pic>
              </a:graphicData>
            </a:graphic>
          </wp:inline>
        </w:drawing>
      </w:r>
    </w:p>
    <w:p w14:paraId="5234560E" w14:textId="5194A077" w:rsidR="00BC5915" w:rsidRDefault="00BC5915" w:rsidP="00BC5915">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6</w:t>
      </w:r>
      <w:r>
        <w:fldChar w:fldCharType="end"/>
      </w:r>
      <w:r w:rsidRPr="004706C9">
        <w:rPr>
          <w:lang w:val="en-US"/>
        </w:rPr>
        <w:t>: File Figure06a.png</w:t>
      </w:r>
    </w:p>
    <w:p w14:paraId="448CB265" w14:textId="7FA6B9BE" w:rsidR="00BC5915" w:rsidRDefault="00BC5915" w:rsidP="00312EDF">
      <w:pPr>
        <w:rPr>
          <w:lang w:val="en-US"/>
        </w:rPr>
      </w:pPr>
      <w:r>
        <w:rPr>
          <w:lang w:val="en-US"/>
        </w:rPr>
        <w:lastRenderedPageBreak/>
        <w:t>2) Check at the file system level, if it is possible to access to the content of the key by read</w:t>
      </w:r>
      <w:r w:rsidR="00DA0F15">
        <w:rPr>
          <w:lang w:val="en-US"/>
        </w:rPr>
        <w:t>ing</w:t>
      </w:r>
      <w:r>
        <w:rPr>
          <w:lang w:val="en-US"/>
        </w:rPr>
        <w:t xml:space="preserve"> the SQLite database used to store IndexedDB data:</w:t>
      </w:r>
    </w:p>
    <w:p w14:paraId="1584ACF9" w14:textId="561E8CA1" w:rsidR="008059CD" w:rsidRDefault="00BC5915" w:rsidP="008059CD">
      <w:pPr>
        <w:jc w:val="center"/>
        <w:rPr>
          <w:lang w:val="en-US"/>
        </w:rPr>
      </w:pPr>
      <w:r>
        <w:rPr>
          <w:noProof/>
          <w:lang w:eastAsia="fr-BE"/>
        </w:rPr>
        <w:drawing>
          <wp:inline distT="0" distB="0" distL="0" distR="0" wp14:anchorId="112EE455" wp14:editId="732FA3CA">
            <wp:extent cx="5760720" cy="3630295"/>
            <wp:effectExtent l="38100" t="38100" r="87630" b="1035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06b.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3630295"/>
                    </a:xfrm>
                    <a:prstGeom prst="rect">
                      <a:avLst/>
                    </a:prstGeom>
                    <a:effectLst>
                      <a:outerShdw blurRad="50800" dist="38100" dir="2700000" algn="tl" rotWithShape="0">
                        <a:prstClr val="black">
                          <a:alpha val="40000"/>
                        </a:prstClr>
                      </a:outerShdw>
                    </a:effectLst>
                  </pic:spPr>
                </pic:pic>
              </a:graphicData>
            </a:graphic>
          </wp:inline>
        </w:drawing>
      </w:r>
    </w:p>
    <w:p w14:paraId="6D05E1DD" w14:textId="6EEACFAB" w:rsidR="008059CD" w:rsidRDefault="008059CD" w:rsidP="008059CD">
      <w:pPr>
        <w:pStyle w:val="Caption"/>
        <w:jc w:val="center"/>
        <w:rPr>
          <w:lang w:val="en-US"/>
        </w:rPr>
      </w:pPr>
      <w:r w:rsidRPr="008059CD">
        <w:rPr>
          <w:lang w:val="en-US"/>
        </w:rPr>
        <w:t xml:space="preserve">Figure </w:t>
      </w:r>
      <w:r>
        <w:fldChar w:fldCharType="begin"/>
      </w:r>
      <w:r w:rsidRPr="008059CD">
        <w:rPr>
          <w:lang w:val="en-US"/>
        </w:rPr>
        <w:instrText xml:space="preserve"> SEQ Figure \* ARABIC </w:instrText>
      </w:r>
      <w:r>
        <w:fldChar w:fldCharType="separate"/>
      </w:r>
      <w:r w:rsidR="00024357">
        <w:rPr>
          <w:noProof/>
          <w:lang w:val="en-US"/>
        </w:rPr>
        <w:t>7</w:t>
      </w:r>
      <w:r>
        <w:fldChar w:fldCharType="end"/>
      </w:r>
      <w:r w:rsidRPr="008059CD">
        <w:rPr>
          <w:lang w:val="en-US"/>
        </w:rPr>
        <w:t>: File Figure06b.png</w:t>
      </w:r>
    </w:p>
    <w:p w14:paraId="04B3D695" w14:textId="7240C07D" w:rsidR="008059CD" w:rsidRDefault="008059CD" w:rsidP="00312EDF">
      <w:pPr>
        <w:rPr>
          <w:lang w:val="en-US"/>
        </w:rPr>
      </w:pPr>
      <w:r>
        <w:rPr>
          <w:lang w:val="en-US"/>
        </w:rPr>
        <w:t xml:space="preserve">We can access the stored content </w:t>
      </w:r>
      <w:r w:rsidRPr="008059CD">
        <w:rPr>
          <w:lang w:val="en-US"/>
        </w:rPr>
        <w:sym w:font="Wingdings" w:char="F04C"/>
      </w:r>
    </w:p>
    <w:p w14:paraId="65CC0F83" w14:textId="68B6654E" w:rsidR="00312EDF" w:rsidRDefault="008A61C4" w:rsidP="00312EDF">
      <w:pPr>
        <w:rPr>
          <w:lang w:val="en-US"/>
        </w:rPr>
      </w:pPr>
      <w:r>
        <w:rPr>
          <w:lang w:val="en-US"/>
        </w:rPr>
        <w:t>Same operation using Chrome, n</w:t>
      </w:r>
      <w:r w:rsidR="008059CD">
        <w:rPr>
          <w:lang w:val="en-US"/>
        </w:rPr>
        <w:t>ote</w:t>
      </w:r>
      <w:r w:rsidR="00EA0A07">
        <w:rPr>
          <w:lang w:val="en-US"/>
        </w:rPr>
        <w:t>s</w:t>
      </w:r>
      <w:r w:rsidR="008059CD">
        <w:rPr>
          <w:lang w:val="en-US"/>
        </w:rPr>
        <w:t xml:space="preserve"> that it use </w:t>
      </w:r>
      <w:proofErr w:type="spellStart"/>
      <w:r w:rsidR="008059CD">
        <w:rPr>
          <w:lang w:val="en-US"/>
        </w:rPr>
        <w:t>LevelDB</w:t>
      </w:r>
      <w:proofErr w:type="spellEnd"/>
      <w:r w:rsidR="008059CD">
        <w:rPr>
          <w:lang w:val="en-US"/>
        </w:rPr>
        <w:t xml:space="preserve"> [23] format in</w:t>
      </w:r>
      <w:r w:rsidR="004706C9">
        <w:rPr>
          <w:lang w:val="en-US"/>
        </w:rPr>
        <w:t>stead of SQLite for the storage:</w:t>
      </w:r>
    </w:p>
    <w:p w14:paraId="35043BC2" w14:textId="3DCB9733" w:rsidR="008059CD" w:rsidRDefault="008059CD" w:rsidP="008059CD">
      <w:pPr>
        <w:jc w:val="center"/>
        <w:rPr>
          <w:lang w:val="en-US"/>
        </w:rPr>
      </w:pPr>
      <w:r>
        <w:rPr>
          <w:noProof/>
          <w:lang w:eastAsia="fr-BE"/>
        </w:rPr>
        <w:drawing>
          <wp:inline distT="0" distB="0" distL="0" distR="0" wp14:anchorId="44EC6A39" wp14:editId="02E20128">
            <wp:extent cx="5760720" cy="3201035"/>
            <wp:effectExtent l="38100" t="38100" r="87630" b="946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07.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60720" cy="3201035"/>
                    </a:xfrm>
                    <a:prstGeom prst="rect">
                      <a:avLst/>
                    </a:prstGeom>
                    <a:effectLst>
                      <a:outerShdw blurRad="50800" dist="38100" dir="2700000" algn="tl" rotWithShape="0">
                        <a:prstClr val="black">
                          <a:alpha val="40000"/>
                        </a:prstClr>
                      </a:outerShdw>
                    </a:effectLst>
                  </pic:spPr>
                </pic:pic>
              </a:graphicData>
            </a:graphic>
          </wp:inline>
        </w:drawing>
      </w:r>
    </w:p>
    <w:p w14:paraId="4674509A" w14:textId="4422975B" w:rsidR="008059CD" w:rsidRDefault="008059CD" w:rsidP="008059CD">
      <w:pPr>
        <w:pStyle w:val="Caption"/>
        <w:jc w:val="center"/>
        <w:rPr>
          <w:lang w:val="en-US"/>
        </w:rPr>
      </w:pPr>
      <w:r w:rsidRPr="004706C9">
        <w:rPr>
          <w:lang w:val="en-US"/>
        </w:rPr>
        <w:lastRenderedPageBreak/>
        <w:t xml:space="preserve">Figure </w:t>
      </w:r>
      <w:r>
        <w:fldChar w:fldCharType="begin"/>
      </w:r>
      <w:r w:rsidRPr="004706C9">
        <w:rPr>
          <w:lang w:val="en-US"/>
        </w:rPr>
        <w:instrText xml:space="preserve"> SEQ Figure \* ARABIC </w:instrText>
      </w:r>
      <w:r>
        <w:fldChar w:fldCharType="separate"/>
      </w:r>
      <w:r w:rsidR="00024357">
        <w:rPr>
          <w:noProof/>
          <w:lang w:val="en-US"/>
        </w:rPr>
        <w:t>8</w:t>
      </w:r>
      <w:r>
        <w:fldChar w:fldCharType="end"/>
      </w:r>
      <w:r w:rsidRPr="004706C9">
        <w:rPr>
          <w:lang w:val="en-US"/>
        </w:rPr>
        <w:t>: File Figure07.png</w:t>
      </w:r>
    </w:p>
    <w:p w14:paraId="5CD9779B" w14:textId="1B4177EE" w:rsidR="008059CD" w:rsidRDefault="008059CD" w:rsidP="008059CD">
      <w:pPr>
        <w:rPr>
          <w:lang w:val="en-US"/>
        </w:rPr>
      </w:pPr>
      <w:r>
        <w:rPr>
          <w:lang w:val="en-US"/>
        </w:rPr>
        <w:t xml:space="preserve">We can access the stored content too </w:t>
      </w:r>
      <w:r w:rsidRPr="008059CD">
        <w:rPr>
          <w:lang w:val="en-US"/>
        </w:rPr>
        <w:sym w:font="Wingdings" w:char="F04C"/>
      </w:r>
    </w:p>
    <w:p w14:paraId="39A2B8DB" w14:textId="34652B69" w:rsidR="004706C9" w:rsidRDefault="004706C9" w:rsidP="008059CD">
      <w:pPr>
        <w:rPr>
          <w:lang w:val="en-US"/>
        </w:rPr>
      </w:pPr>
      <w:r>
        <w:rPr>
          <w:lang w:val="en-US"/>
        </w:rPr>
        <w:t xml:space="preserve">Same test for Edge (Edge </w:t>
      </w:r>
      <w:r w:rsidR="00EA0A07">
        <w:rPr>
          <w:lang w:val="en-US"/>
        </w:rPr>
        <w:t>also uses</w:t>
      </w:r>
      <w:r>
        <w:rPr>
          <w:lang w:val="en-US"/>
        </w:rPr>
        <w:t xml:space="preserve"> the </w:t>
      </w:r>
      <w:proofErr w:type="spellStart"/>
      <w:r>
        <w:rPr>
          <w:lang w:val="en-US"/>
        </w:rPr>
        <w:t>LevelDB</w:t>
      </w:r>
      <w:proofErr w:type="spellEnd"/>
      <w:r>
        <w:rPr>
          <w:lang w:val="en-US"/>
        </w:rPr>
        <w:t xml:space="preserve"> format):</w:t>
      </w:r>
    </w:p>
    <w:p w14:paraId="4E0EF55B" w14:textId="57AE1126" w:rsidR="004706C9" w:rsidRDefault="004706C9" w:rsidP="004706C9">
      <w:pPr>
        <w:jc w:val="center"/>
        <w:rPr>
          <w:lang w:val="en-US"/>
        </w:rPr>
      </w:pPr>
      <w:r w:rsidRPr="004706C9">
        <w:rPr>
          <w:noProof/>
          <w:lang w:eastAsia="fr-BE"/>
        </w:rPr>
        <w:drawing>
          <wp:inline distT="0" distB="0" distL="0" distR="0" wp14:anchorId="775C4E36" wp14:editId="119A7E5C">
            <wp:extent cx="5760720" cy="2591435"/>
            <wp:effectExtent l="38100" t="38100" r="87630" b="946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91435"/>
                    </a:xfrm>
                    <a:prstGeom prst="rect">
                      <a:avLst/>
                    </a:prstGeom>
                    <a:effectLst>
                      <a:outerShdw blurRad="50800" dist="38100" dir="2700000" algn="tl" rotWithShape="0">
                        <a:prstClr val="black">
                          <a:alpha val="40000"/>
                        </a:prstClr>
                      </a:outerShdw>
                    </a:effectLst>
                  </pic:spPr>
                </pic:pic>
              </a:graphicData>
            </a:graphic>
          </wp:inline>
        </w:drawing>
      </w:r>
    </w:p>
    <w:p w14:paraId="4BD4C7C7" w14:textId="0CB9BFC7" w:rsidR="004706C9" w:rsidRDefault="004706C9" w:rsidP="004706C9">
      <w:pPr>
        <w:pStyle w:val="Caption"/>
        <w:jc w:val="center"/>
        <w:rPr>
          <w:lang w:val="en-US"/>
        </w:rPr>
      </w:pPr>
      <w:r w:rsidRPr="00DA0F15">
        <w:rPr>
          <w:lang w:val="en-US"/>
        </w:rPr>
        <w:t xml:space="preserve">Figure </w:t>
      </w:r>
      <w:r>
        <w:fldChar w:fldCharType="begin"/>
      </w:r>
      <w:r w:rsidRPr="00DA0F15">
        <w:rPr>
          <w:lang w:val="en-US"/>
        </w:rPr>
        <w:instrText xml:space="preserve"> SEQ Figure \* ARABIC </w:instrText>
      </w:r>
      <w:r>
        <w:fldChar w:fldCharType="separate"/>
      </w:r>
      <w:r w:rsidR="00024357">
        <w:rPr>
          <w:noProof/>
          <w:lang w:val="en-US"/>
        </w:rPr>
        <w:t>9</w:t>
      </w:r>
      <w:r>
        <w:fldChar w:fldCharType="end"/>
      </w:r>
      <w:r w:rsidRPr="00DA0F15">
        <w:rPr>
          <w:lang w:val="en-US"/>
        </w:rPr>
        <w:t>: File Figure08.png</w:t>
      </w:r>
    </w:p>
    <w:p w14:paraId="75C0F77F" w14:textId="20094730" w:rsidR="008059CD" w:rsidRDefault="004706C9" w:rsidP="00312EDF">
      <w:pPr>
        <w:rPr>
          <w:lang w:val="en-US"/>
        </w:rPr>
      </w:pPr>
      <w:r>
        <w:rPr>
          <w:lang w:val="en-US"/>
        </w:rPr>
        <w:t xml:space="preserve">Same result </w:t>
      </w:r>
      <w:r w:rsidRPr="004706C9">
        <w:rPr>
          <w:lang w:val="en-US"/>
        </w:rPr>
        <w:sym w:font="Wingdings" w:char="F04C"/>
      </w:r>
    </w:p>
    <w:p w14:paraId="490591DC" w14:textId="66A5F7ED" w:rsidR="008059CD" w:rsidRDefault="00DA0F15" w:rsidP="00312EDF">
      <w:pPr>
        <w:rPr>
          <w:lang w:val="en-US"/>
        </w:rPr>
      </w:pPr>
      <w:r>
        <w:rPr>
          <w:lang w:val="en-US"/>
        </w:rPr>
        <w:t>In conclusion, consider the browser storage systems as unsafe from a file system point of view.</w:t>
      </w:r>
    </w:p>
    <w:p w14:paraId="3A6710F5" w14:textId="57BA6DB8" w:rsidR="00C22609" w:rsidRDefault="00C22609">
      <w:pPr>
        <w:rPr>
          <w:lang w:val="en-US"/>
        </w:rPr>
      </w:pPr>
      <w:r>
        <w:rPr>
          <w:lang w:val="en-US"/>
        </w:rPr>
        <w:br w:type="page"/>
      </w:r>
    </w:p>
    <w:p w14:paraId="7CE78263" w14:textId="36BE51C3" w:rsidR="00C22609" w:rsidRDefault="00C22609" w:rsidP="00C22609">
      <w:pPr>
        <w:pStyle w:val="Heading1"/>
        <w:rPr>
          <w:lang w:val="en-US"/>
        </w:rPr>
      </w:pPr>
      <w:r>
        <w:rPr>
          <w:lang w:val="en-US"/>
        </w:rPr>
        <w:lastRenderedPageBreak/>
        <w:t>Built-in protection against local DOS</w:t>
      </w:r>
    </w:p>
    <w:p w14:paraId="760F8488" w14:textId="42D06257" w:rsidR="00C22609" w:rsidRDefault="00C22609">
      <w:pPr>
        <w:rPr>
          <w:lang w:val="en-US"/>
        </w:rPr>
      </w:pPr>
      <w:r>
        <w:rPr>
          <w:lang w:val="en-US"/>
        </w:rPr>
        <w:t>Br</w:t>
      </w:r>
      <w:r w:rsidR="001A5594">
        <w:rPr>
          <w:lang w:val="en-US"/>
        </w:rPr>
        <w:t xml:space="preserve">owsers implements protection </w:t>
      </w:r>
      <w:r>
        <w:rPr>
          <w:lang w:val="en-US"/>
        </w:rPr>
        <w:t>prevent</w:t>
      </w:r>
      <w:r w:rsidR="001A5594">
        <w:rPr>
          <w:lang w:val="en-US"/>
        </w:rPr>
        <w:t>ing</w:t>
      </w:r>
      <w:r>
        <w:rPr>
          <w:lang w:val="en-US"/>
        </w:rPr>
        <w:t xml:space="preserve"> usage of cryptographic functions in a way that can cause instability or browser crash</w:t>
      </w:r>
      <w:r w:rsidR="00EA0A07">
        <w:rPr>
          <w:lang w:val="en-US"/>
        </w:rPr>
        <w:t>es</w:t>
      </w:r>
      <w:r>
        <w:rPr>
          <w:lang w:val="en-US"/>
        </w:rPr>
        <w:t>.</w:t>
      </w:r>
      <w:r w:rsidR="006159D2">
        <w:rPr>
          <w:lang w:val="en-US"/>
        </w:rPr>
        <w:t xml:space="preserve"> Below are some example of limitation implemented.</w:t>
      </w:r>
    </w:p>
    <w:p w14:paraId="6996142E" w14:textId="6B5C00D4" w:rsidR="00F02386" w:rsidRPr="00F02386" w:rsidRDefault="00EA0A07">
      <w:pPr>
        <w:rPr>
          <w:lang w:val="en-US"/>
        </w:rPr>
      </w:pPr>
      <w:r>
        <w:rPr>
          <w:lang w:val="en-US"/>
        </w:rPr>
        <w:t>Here an e</w:t>
      </w:r>
      <w:r w:rsidR="00C22609">
        <w:rPr>
          <w:lang w:val="en-US"/>
        </w:rPr>
        <w:t xml:space="preserve">xample of limitation implemented in the function </w:t>
      </w:r>
      <w:proofErr w:type="spellStart"/>
      <w:proofErr w:type="gramStart"/>
      <w:r w:rsidR="00C22609" w:rsidRPr="00F02386">
        <w:rPr>
          <w:b/>
          <w:lang w:val="en-US"/>
        </w:rPr>
        <w:t>getRandomValues</w:t>
      </w:r>
      <w:proofErr w:type="spellEnd"/>
      <w:r w:rsidR="00C22609" w:rsidRPr="00F02386">
        <w:rPr>
          <w:b/>
          <w:lang w:val="en-US"/>
        </w:rPr>
        <w:t>(</w:t>
      </w:r>
      <w:proofErr w:type="gramEnd"/>
      <w:r w:rsidR="00C22609" w:rsidRPr="00F02386">
        <w:rPr>
          <w:b/>
          <w:lang w:val="en-US"/>
        </w:rPr>
        <w:t>)</w:t>
      </w:r>
      <w:r w:rsidR="00F02386">
        <w:rPr>
          <w:b/>
          <w:lang w:val="en-US"/>
        </w:rPr>
        <w:t xml:space="preserve"> </w:t>
      </w:r>
      <w:r w:rsidR="00F02386" w:rsidRPr="00F02386">
        <w:rPr>
          <w:lang w:val="en-US"/>
        </w:rPr>
        <w:t>–</w:t>
      </w:r>
      <w:r w:rsidR="00F02386">
        <w:rPr>
          <w:lang w:val="en-US"/>
        </w:rPr>
        <w:t xml:space="preserve"> T</w:t>
      </w:r>
      <w:r w:rsidR="00F02386" w:rsidRPr="00F02386">
        <w:rPr>
          <w:lang w:val="en-US"/>
        </w:rPr>
        <w:t>he request length ca</w:t>
      </w:r>
      <w:r w:rsidR="00A6178B">
        <w:rPr>
          <w:lang w:val="en-US"/>
        </w:rPr>
        <w:t>nnot be superior to 65536 bytes</w:t>
      </w:r>
      <w:r w:rsidR="00F02386" w:rsidRPr="00F02386">
        <w:rPr>
          <w:lang w:val="en-US"/>
        </w:rPr>
        <w:t>:</w:t>
      </w:r>
    </w:p>
    <w:p w14:paraId="17A4D583" w14:textId="77777777" w:rsidR="00F02386" w:rsidRDefault="00F02386" w:rsidP="00F02386">
      <w:pPr>
        <w:jc w:val="center"/>
        <w:rPr>
          <w:lang w:val="en-US"/>
        </w:rPr>
      </w:pPr>
      <w:r>
        <w:rPr>
          <w:noProof/>
          <w:lang w:eastAsia="fr-BE"/>
        </w:rPr>
        <w:drawing>
          <wp:inline distT="0" distB="0" distL="0" distR="0" wp14:anchorId="74DBF392" wp14:editId="2D69F4FA">
            <wp:extent cx="3762900" cy="1162212"/>
            <wp:effectExtent l="38100" t="38100" r="104775" b="952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09.png"/>
                    <pic:cNvPicPr/>
                  </pic:nvPicPr>
                  <pic:blipFill>
                    <a:blip r:embed="rId24">
                      <a:extLst>
                        <a:ext uri="{28A0092B-C50C-407E-A947-70E740481C1C}">
                          <a14:useLocalDpi xmlns:a14="http://schemas.microsoft.com/office/drawing/2010/main" val="0"/>
                        </a:ext>
                      </a:extLst>
                    </a:blip>
                    <a:stretch>
                      <a:fillRect/>
                    </a:stretch>
                  </pic:blipFill>
                  <pic:spPr>
                    <a:xfrm>
                      <a:off x="0" y="0"/>
                      <a:ext cx="3762900" cy="1162212"/>
                    </a:xfrm>
                    <a:prstGeom prst="rect">
                      <a:avLst/>
                    </a:prstGeom>
                    <a:effectLst>
                      <a:outerShdw blurRad="50800" dist="38100" dir="2700000" algn="tl" rotWithShape="0">
                        <a:prstClr val="black">
                          <a:alpha val="40000"/>
                        </a:prstClr>
                      </a:outerShdw>
                    </a:effectLst>
                  </pic:spPr>
                </pic:pic>
              </a:graphicData>
            </a:graphic>
          </wp:inline>
        </w:drawing>
      </w:r>
    </w:p>
    <w:p w14:paraId="59C1CB63" w14:textId="25BEE843" w:rsidR="0003063E" w:rsidRPr="00926C43" w:rsidRDefault="00F02386" w:rsidP="00F02386">
      <w:pPr>
        <w:pStyle w:val="Caption"/>
        <w:jc w:val="center"/>
        <w:rPr>
          <w:lang w:val="en-US"/>
        </w:rPr>
      </w:pPr>
      <w:r w:rsidRPr="00926C43">
        <w:rPr>
          <w:lang w:val="en-US"/>
        </w:rPr>
        <w:t xml:space="preserve">Figure </w:t>
      </w:r>
      <w:r>
        <w:fldChar w:fldCharType="begin"/>
      </w:r>
      <w:r w:rsidRPr="00926C43">
        <w:rPr>
          <w:lang w:val="en-US"/>
        </w:rPr>
        <w:instrText xml:space="preserve"> SEQ Figure \* ARABIC </w:instrText>
      </w:r>
      <w:r>
        <w:fldChar w:fldCharType="separate"/>
      </w:r>
      <w:r w:rsidR="00024357">
        <w:rPr>
          <w:noProof/>
          <w:lang w:val="en-US"/>
        </w:rPr>
        <w:t>10</w:t>
      </w:r>
      <w:r>
        <w:fldChar w:fldCharType="end"/>
      </w:r>
      <w:r w:rsidRPr="00926C43">
        <w:rPr>
          <w:lang w:val="en-US"/>
        </w:rPr>
        <w:t>: File Figure09.png</w:t>
      </w:r>
    </w:p>
    <w:p w14:paraId="6EA32B40" w14:textId="5051679D" w:rsidR="00926C43" w:rsidRPr="00926C43" w:rsidRDefault="00926C43" w:rsidP="0003063E">
      <w:pPr>
        <w:pStyle w:val="Caption"/>
        <w:rPr>
          <w:i w:val="0"/>
          <w:iCs w:val="0"/>
          <w:color w:val="auto"/>
          <w:sz w:val="22"/>
          <w:szCs w:val="22"/>
          <w:lang w:val="en-US"/>
        </w:rPr>
      </w:pPr>
      <w:r>
        <w:rPr>
          <w:i w:val="0"/>
          <w:iCs w:val="0"/>
          <w:color w:val="auto"/>
          <w:sz w:val="22"/>
          <w:szCs w:val="22"/>
          <w:lang w:val="en-US"/>
        </w:rPr>
        <w:t>Another e</w:t>
      </w:r>
      <w:r w:rsidR="0003063E" w:rsidRPr="00926C43">
        <w:rPr>
          <w:i w:val="0"/>
          <w:iCs w:val="0"/>
          <w:color w:val="auto"/>
          <w:sz w:val="22"/>
          <w:szCs w:val="22"/>
          <w:lang w:val="en-US"/>
        </w:rPr>
        <w:t>xample of limitation implemented</w:t>
      </w:r>
      <w:r>
        <w:rPr>
          <w:i w:val="0"/>
          <w:iCs w:val="0"/>
          <w:color w:val="auto"/>
          <w:sz w:val="22"/>
          <w:szCs w:val="22"/>
          <w:lang w:val="en-US"/>
        </w:rPr>
        <w:t>, here</w:t>
      </w:r>
      <w:r w:rsidR="0003063E" w:rsidRPr="00926C43">
        <w:rPr>
          <w:i w:val="0"/>
          <w:iCs w:val="0"/>
          <w:color w:val="auto"/>
          <w:sz w:val="22"/>
          <w:szCs w:val="22"/>
          <w:lang w:val="en-US"/>
        </w:rPr>
        <w:t xml:space="preserve"> in the </w:t>
      </w:r>
      <w:proofErr w:type="gramStart"/>
      <w:r w:rsidRPr="00926C43">
        <w:rPr>
          <w:b/>
          <w:i w:val="0"/>
          <w:iCs w:val="0"/>
          <w:color w:val="auto"/>
          <w:sz w:val="22"/>
          <w:szCs w:val="22"/>
          <w:lang w:val="en-US"/>
        </w:rPr>
        <w:t>encrypt(</w:t>
      </w:r>
      <w:proofErr w:type="gramEnd"/>
      <w:r w:rsidRPr="00926C43">
        <w:rPr>
          <w:b/>
          <w:i w:val="0"/>
          <w:iCs w:val="0"/>
          <w:color w:val="auto"/>
          <w:sz w:val="22"/>
          <w:szCs w:val="22"/>
          <w:lang w:val="en-US"/>
        </w:rPr>
        <w:t>)</w:t>
      </w:r>
      <w:r>
        <w:rPr>
          <w:i w:val="0"/>
          <w:iCs w:val="0"/>
          <w:color w:val="auto"/>
          <w:sz w:val="22"/>
          <w:szCs w:val="22"/>
          <w:lang w:val="en-US"/>
        </w:rPr>
        <w:t xml:space="preserve"> function when</w:t>
      </w:r>
      <w:r w:rsidR="0003063E" w:rsidRPr="00926C43">
        <w:rPr>
          <w:i w:val="0"/>
          <w:iCs w:val="0"/>
          <w:color w:val="auto"/>
          <w:sz w:val="22"/>
          <w:szCs w:val="22"/>
          <w:lang w:val="en-US"/>
        </w:rPr>
        <w:t xml:space="preserve"> used </w:t>
      </w:r>
      <w:r w:rsidRPr="00926C43">
        <w:rPr>
          <w:i w:val="0"/>
          <w:iCs w:val="0"/>
          <w:color w:val="auto"/>
          <w:sz w:val="22"/>
          <w:szCs w:val="22"/>
          <w:lang w:val="en-US"/>
        </w:rPr>
        <w:t xml:space="preserve">with </w:t>
      </w:r>
      <w:r>
        <w:rPr>
          <w:i w:val="0"/>
          <w:iCs w:val="0"/>
          <w:color w:val="auto"/>
          <w:sz w:val="22"/>
          <w:szCs w:val="22"/>
          <w:lang w:val="en-US"/>
        </w:rPr>
        <w:t>a</w:t>
      </w:r>
      <w:r w:rsidR="00EA0A07">
        <w:rPr>
          <w:i w:val="0"/>
          <w:iCs w:val="0"/>
          <w:color w:val="auto"/>
          <w:sz w:val="22"/>
          <w:szCs w:val="22"/>
          <w:lang w:val="en-US"/>
        </w:rPr>
        <w:t>n</w:t>
      </w:r>
      <w:r>
        <w:rPr>
          <w:i w:val="0"/>
          <w:iCs w:val="0"/>
          <w:color w:val="auto"/>
          <w:sz w:val="22"/>
          <w:szCs w:val="22"/>
          <w:lang w:val="en-US"/>
        </w:rPr>
        <w:t xml:space="preserve"> </w:t>
      </w:r>
      <w:r w:rsidRPr="00926C43">
        <w:rPr>
          <w:i w:val="0"/>
          <w:iCs w:val="0"/>
          <w:color w:val="auto"/>
          <w:sz w:val="22"/>
          <w:szCs w:val="22"/>
          <w:lang w:val="en-US"/>
        </w:rPr>
        <w:t>asymmetric key</w:t>
      </w:r>
      <w:r>
        <w:rPr>
          <w:i w:val="0"/>
          <w:iCs w:val="0"/>
          <w:color w:val="auto"/>
          <w:sz w:val="22"/>
          <w:szCs w:val="22"/>
          <w:lang w:val="en-US"/>
        </w:rPr>
        <w:t xml:space="preserve"> pair – In this example, the input data to encrypt is too large</w:t>
      </w:r>
      <w:r w:rsidRPr="00926C43">
        <w:rPr>
          <w:i w:val="0"/>
          <w:iCs w:val="0"/>
          <w:color w:val="auto"/>
          <w:sz w:val="22"/>
          <w:szCs w:val="22"/>
          <w:lang w:val="en-US"/>
        </w:rPr>
        <w:t>:</w:t>
      </w:r>
    </w:p>
    <w:p w14:paraId="734A2B9B" w14:textId="77777777" w:rsidR="00926C43" w:rsidRDefault="00926C43" w:rsidP="00926C43">
      <w:pPr>
        <w:pStyle w:val="Caption"/>
        <w:jc w:val="center"/>
        <w:rPr>
          <w:lang w:val="en-US"/>
        </w:rPr>
      </w:pPr>
      <w:r w:rsidRPr="00926C43">
        <w:rPr>
          <w:noProof/>
          <w:lang w:eastAsia="fr-BE"/>
        </w:rPr>
        <w:drawing>
          <wp:inline distT="0" distB="0" distL="0" distR="0" wp14:anchorId="5A74FC60" wp14:editId="6B470042">
            <wp:extent cx="5760720" cy="1266825"/>
            <wp:effectExtent l="38100" t="38100" r="8763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266825"/>
                    </a:xfrm>
                    <a:prstGeom prst="rect">
                      <a:avLst/>
                    </a:prstGeom>
                    <a:effectLst>
                      <a:outerShdw blurRad="50800" dist="38100" dir="2700000" algn="tl" rotWithShape="0">
                        <a:prstClr val="black">
                          <a:alpha val="40000"/>
                        </a:prstClr>
                      </a:outerShdw>
                    </a:effectLst>
                  </pic:spPr>
                </pic:pic>
              </a:graphicData>
            </a:graphic>
          </wp:inline>
        </w:drawing>
      </w:r>
    </w:p>
    <w:p w14:paraId="1C87B15A" w14:textId="1047508F" w:rsidR="00926C43" w:rsidRPr="008B7913" w:rsidRDefault="00926C43" w:rsidP="00926C43">
      <w:pPr>
        <w:pStyle w:val="Caption"/>
        <w:jc w:val="center"/>
        <w:rPr>
          <w:lang w:val="en-US"/>
        </w:rPr>
      </w:pPr>
      <w:r w:rsidRPr="008B7913">
        <w:rPr>
          <w:lang w:val="en-US"/>
        </w:rPr>
        <w:t xml:space="preserve">Figure </w:t>
      </w:r>
      <w:r>
        <w:fldChar w:fldCharType="begin"/>
      </w:r>
      <w:r w:rsidRPr="008B7913">
        <w:rPr>
          <w:lang w:val="en-US"/>
        </w:rPr>
        <w:instrText xml:space="preserve"> SEQ Figure \* ARABIC </w:instrText>
      </w:r>
      <w:r>
        <w:fldChar w:fldCharType="separate"/>
      </w:r>
      <w:r w:rsidR="00024357">
        <w:rPr>
          <w:noProof/>
          <w:lang w:val="en-US"/>
        </w:rPr>
        <w:t>11</w:t>
      </w:r>
      <w:r>
        <w:fldChar w:fldCharType="end"/>
      </w:r>
      <w:r w:rsidRPr="008B7913">
        <w:rPr>
          <w:lang w:val="en-US"/>
        </w:rPr>
        <w:t>: File Figure10.png</w:t>
      </w:r>
    </w:p>
    <w:p w14:paraId="0E6859AB" w14:textId="625B3F09" w:rsidR="00872E09" w:rsidRDefault="008B7913" w:rsidP="00926C43">
      <w:pPr>
        <w:pStyle w:val="Caption"/>
        <w:rPr>
          <w:i w:val="0"/>
          <w:iCs w:val="0"/>
          <w:color w:val="auto"/>
          <w:sz w:val="22"/>
          <w:szCs w:val="22"/>
          <w:lang w:val="en-US"/>
        </w:rPr>
      </w:pPr>
      <w:r>
        <w:rPr>
          <w:i w:val="0"/>
          <w:iCs w:val="0"/>
          <w:color w:val="auto"/>
          <w:sz w:val="22"/>
          <w:szCs w:val="22"/>
          <w:lang w:val="en-US"/>
        </w:rPr>
        <w:t xml:space="preserve">However, for the example above, depending on the way in which the </w:t>
      </w:r>
      <w:r w:rsidR="00872E09">
        <w:rPr>
          <w:i w:val="0"/>
          <w:iCs w:val="0"/>
          <w:color w:val="auto"/>
          <w:sz w:val="22"/>
          <w:szCs w:val="22"/>
          <w:lang w:val="en-US"/>
        </w:rPr>
        <w:t>cryptographic</w:t>
      </w:r>
      <w:r>
        <w:rPr>
          <w:i w:val="0"/>
          <w:iCs w:val="0"/>
          <w:color w:val="auto"/>
          <w:sz w:val="22"/>
          <w:szCs w:val="22"/>
          <w:lang w:val="en-US"/>
        </w:rPr>
        <w:t xml:space="preserve"> function </w:t>
      </w:r>
      <w:proofErr w:type="gramStart"/>
      <w:r>
        <w:rPr>
          <w:i w:val="0"/>
          <w:iCs w:val="0"/>
          <w:color w:val="auto"/>
          <w:sz w:val="22"/>
          <w:szCs w:val="22"/>
          <w:lang w:val="en-US"/>
        </w:rPr>
        <w:t>is called</w:t>
      </w:r>
      <w:proofErr w:type="gramEnd"/>
      <w:r w:rsidR="00872E09">
        <w:rPr>
          <w:i w:val="0"/>
          <w:iCs w:val="0"/>
          <w:color w:val="auto"/>
          <w:sz w:val="22"/>
          <w:szCs w:val="22"/>
          <w:lang w:val="en-US"/>
        </w:rPr>
        <w:t>, it may bypass the protection above and trigger another one</w:t>
      </w:r>
      <w:r w:rsidR="006159D2">
        <w:rPr>
          <w:i w:val="0"/>
          <w:iCs w:val="0"/>
          <w:color w:val="auto"/>
          <w:sz w:val="22"/>
          <w:szCs w:val="22"/>
          <w:lang w:val="en-US"/>
        </w:rPr>
        <w:t xml:space="preserve"> or not</w:t>
      </w:r>
      <w:r w:rsidR="00872E09">
        <w:rPr>
          <w:i w:val="0"/>
          <w:iCs w:val="0"/>
          <w:color w:val="auto"/>
          <w:sz w:val="22"/>
          <w:szCs w:val="22"/>
          <w:lang w:val="en-US"/>
        </w:rPr>
        <w:t>...</w:t>
      </w:r>
    </w:p>
    <w:p w14:paraId="7D54FBD6" w14:textId="58A88069" w:rsidR="00872E09" w:rsidRDefault="00872E09" w:rsidP="00926C43">
      <w:pPr>
        <w:pStyle w:val="Caption"/>
        <w:rPr>
          <w:i w:val="0"/>
          <w:iCs w:val="0"/>
          <w:color w:val="auto"/>
          <w:sz w:val="22"/>
          <w:szCs w:val="22"/>
          <w:lang w:val="en-US"/>
        </w:rPr>
      </w:pPr>
      <w:r>
        <w:rPr>
          <w:i w:val="0"/>
          <w:iCs w:val="0"/>
          <w:color w:val="auto"/>
          <w:sz w:val="22"/>
          <w:szCs w:val="22"/>
          <w:lang w:val="en-US"/>
        </w:rPr>
        <w:t xml:space="preserve">When this test [24] </w:t>
      </w:r>
      <w:proofErr w:type="gramStart"/>
      <w:r>
        <w:rPr>
          <w:i w:val="0"/>
          <w:iCs w:val="0"/>
          <w:color w:val="auto"/>
          <w:sz w:val="22"/>
          <w:szCs w:val="22"/>
          <w:lang w:val="en-US"/>
        </w:rPr>
        <w:t>is called</w:t>
      </w:r>
      <w:proofErr w:type="gramEnd"/>
      <w:r>
        <w:rPr>
          <w:i w:val="0"/>
          <w:iCs w:val="0"/>
          <w:color w:val="auto"/>
          <w:sz w:val="22"/>
          <w:szCs w:val="22"/>
          <w:lang w:val="en-US"/>
        </w:rPr>
        <w:t>, then, it trigger the sandbox protection on Chrome and Edge</w:t>
      </w:r>
      <w:r w:rsidR="00574833">
        <w:rPr>
          <w:i w:val="0"/>
          <w:iCs w:val="0"/>
          <w:color w:val="auto"/>
          <w:sz w:val="22"/>
          <w:szCs w:val="22"/>
          <w:lang w:val="en-US"/>
        </w:rPr>
        <w:t>, at no moment the browser become</w:t>
      </w:r>
      <w:r w:rsidR="00EA0A07">
        <w:rPr>
          <w:i w:val="0"/>
          <w:iCs w:val="0"/>
          <w:color w:val="auto"/>
          <w:sz w:val="22"/>
          <w:szCs w:val="22"/>
          <w:lang w:val="en-US"/>
        </w:rPr>
        <w:t>s</w:t>
      </w:r>
      <w:r w:rsidR="00574833">
        <w:rPr>
          <w:i w:val="0"/>
          <w:iCs w:val="0"/>
          <w:color w:val="auto"/>
          <w:sz w:val="22"/>
          <w:szCs w:val="22"/>
          <w:lang w:val="en-US"/>
        </w:rPr>
        <w:t xml:space="preserve"> </w:t>
      </w:r>
      <w:r w:rsidR="00EA0A07">
        <w:rPr>
          <w:i w:val="0"/>
          <w:iCs w:val="0"/>
          <w:color w:val="auto"/>
          <w:sz w:val="22"/>
          <w:szCs w:val="22"/>
          <w:lang w:val="en-US"/>
        </w:rPr>
        <w:t>u</w:t>
      </w:r>
      <w:r w:rsidR="00574833">
        <w:rPr>
          <w:i w:val="0"/>
          <w:iCs w:val="0"/>
          <w:color w:val="auto"/>
          <w:sz w:val="22"/>
          <w:szCs w:val="22"/>
          <w:lang w:val="en-US"/>
        </w:rPr>
        <w:t>nstable</w:t>
      </w:r>
      <w:r>
        <w:rPr>
          <w:i w:val="0"/>
          <w:iCs w:val="0"/>
          <w:color w:val="auto"/>
          <w:sz w:val="22"/>
          <w:szCs w:val="22"/>
          <w:lang w:val="en-US"/>
        </w:rPr>
        <w:t>:</w:t>
      </w:r>
    </w:p>
    <w:p w14:paraId="278A90D5" w14:textId="77777777" w:rsidR="00872E09" w:rsidRDefault="00872E09" w:rsidP="00872E09">
      <w:pPr>
        <w:pStyle w:val="Caption"/>
        <w:jc w:val="center"/>
        <w:rPr>
          <w:i w:val="0"/>
          <w:iCs w:val="0"/>
          <w:color w:val="auto"/>
          <w:sz w:val="22"/>
          <w:szCs w:val="22"/>
          <w:lang w:val="en-US"/>
        </w:rPr>
      </w:pPr>
      <w:r>
        <w:rPr>
          <w:i w:val="0"/>
          <w:iCs w:val="0"/>
          <w:noProof/>
          <w:color w:val="auto"/>
          <w:sz w:val="22"/>
          <w:szCs w:val="22"/>
          <w:lang w:eastAsia="fr-BE"/>
        </w:rPr>
        <w:lastRenderedPageBreak/>
        <w:drawing>
          <wp:inline distT="0" distB="0" distL="0" distR="0" wp14:anchorId="0429E8D5" wp14:editId="53CEDD90">
            <wp:extent cx="4832729" cy="3339548"/>
            <wp:effectExtent l="38100" t="38100" r="101600" b="895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11.png"/>
                    <pic:cNvPicPr/>
                  </pic:nvPicPr>
                  <pic:blipFill>
                    <a:blip r:embed="rId26">
                      <a:extLst>
                        <a:ext uri="{28A0092B-C50C-407E-A947-70E740481C1C}">
                          <a14:useLocalDpi xmlns:a14="http://schemas.microsoft.com/office/drawing/2010/main" val="0"/>
                        </a:ext>
                      </a:extLst>
                    </a:blip>
                    <a:stretch>
                      <a:fillRect/>
                    </a:stretch>
                  </pic:blipFill>
                  <pic:spPr>
                    <a:xfrm>
                      <a:off x="0" y="0"/>
                      <a:ext cx="4837097" cy="3342567"/>
                    </a:xfrm>
                    <a:prstGeom prst="rect">
                      <a:avLst/>
                    </a:prstGeom>
                    <a:effectLst>
                      <a:outerShdw blurRad="50800" dist="38100" dir="2700000" algn="tl" rotWithShape="0">
                        <a:prstClr val="black">
                          <a:alpha val="40000"/>
                        </a:prstClr>
                      </a:outerShdw>
                    </a:effectLst>
                  </pic:spPr>
                </pic:pic>
              </a:graphicData>
            </a:graphic>
          </wp:inline>
        </w:drawing>
      </w:r>
    </w:p>
    <w:p w14:paraId="52345219" w14:textId="427F1B94" w:rsidR="00574833" w:rsidRPr="00EA0A07" w:rsidRDefault="00872E09" w:rsidP="00872E09">
      <w:pPr>
        <w:pStyle w:val="Caption"/>
        <w:jc w:val="center"/>
        <w:rPr>
          <w:lang w:val="en-US"/>
        </w:rPr>
      </w:pPr>
      <w:r w:rsidRPr="00EA0A07">
        <w:rPr>
          <w:lang w:val="en-US"/>
        </w:rPr>
        <w:t xml:space="preserve">Figure </w:t>
      </w:r>
      <w:r w:rsidR="00E7444D">
        <w:fldChar w:fldCharType="begin"/>
      </w:r>
      <w:r w:rsidR="00E7444D" w:rsidRPr="00EA0A07">
        <w:rPr>
          <w:lang w:val="en-US"/>
        </w:rPr>
        <w:instrText xml:space="preserve"> SEQ Figure \* ARABIC </w:instrText>
      </w:r>
      <w:r w:rsidR="00E7444D">
        <w:fldChar w:fldCharType="separate"/>
      </w:r>
      <w:r w:rsidR="00024357">
        <w:rPr>
          <w:noProof/>
          <w:lang w:val="en-US"/>
        </w:rPr>
        <w:t>12</w:t>
      </w:r>
      <w:r w:rsidR="00E7444D">
        <w:rPr>
          <w:noProof/>
        </w:rPr>
        <w:fldChar w:fldCharType="end"/>
      </w:r>
      <w:r w:rsidRPr="00EA0A07">
        <w:rPr>
          <w:lang w:val="en-US"/>
        </w:rPr>
        <w:t>: File Figure11.png</w:t>
      </w:r>
    </w:p>
    <w:p w14:paraId="2AF50AF3" w14:textId="7D375D10" w:rsidR="00DA0F15" w:rsidRPr="00926C43" w:rsidRDefault="00574833" w:rsidP="00574833">
      <w:pPr>
        <w:pStyle w:val="Caption"/>
        <w:rPr>
          <w:i w:val="0"/>
          <w:iCs w:val="0"/>
          <w:color w:val="auto"/>
          <w:sz w:val="22"/>
          <w:szCs w:val="22"/>
          <w:lang w:val="en-US"/>
        </w:rPr>
      </w:pPr>
      <w:r w:rsidRPr="00574833">
        <w:rPr>
          <w:i w:val="0"/>
          <w:iCs w:val="0"/>
          <w:color w:val="auto"/>
          <w:sz w:val="22"/>
          <w:szCs w:val="22"/>
          <w:lang w:val="en-US"/>
        </w:rPr>
        <w:t>On Firefox, the browser become</w:t>
      </w:r>
      <w:r w:rsidR="00EA0A07">
        <w:rPr>
          <w:i w:val="0"/>
          <w:iCs w:val="0"/>
          <w:color w:val="auto"/>
          <w:sz w:val="22"/>
          <w:szCs w:val="22"/>
          <w:lang w:val="en-US"/>
        </w:rPr>
        <w:t>s</w:t>
      </w:r>
      <w:r w:rsidRPr="00574833">
        <w:rPr>
          <w:i w:val="0"/>
          <w:iCs w:val="0"/>
          <w:color w:val="auto"/>
          <w:sz w:val="22"/>
          <w:szCs w:val="22"/>
          <w:lang w:val="en-US"/>
        </w:rPr>
        <w:t xml:space="preserve"> </w:t>
      </w:r>
      <w:r w:rsidR="00EA0A07">
        <w:rPr>
          <w:i w:val="0"/>
          <w:iCs w:val="0"/>
          <w:color w:val="auto"/>
          <w:sz w:val="22"/>
          <w:szCs w:val="22"/>
          <w:lang w:val="en-US"/>
        </w:rPr>
        <w:t>u</w:t>
      </w:r>
      <w:r w:rsidRPr="00574833">
        <w:rPr>
          <w:i w:val="0"/>
          <w:iCs w:val="0"/>
          <w:color w:val="auto"/>
          <w:sz w:val="22"/>
          <w:szCs w:val="22"/>
          <w:lang w:val="en-US"/>
        </w:rPr>
        <w:t xml:space="preserve">nstable and </w:t>
      </w:r>
      <w:proofErr w:type="gramStart"/>
      <w:r w:rsidRPr="00574833">
        <w:rPr>
          <w:i w:val="0"/>
          <w:iCs w:val="0"/>
          <w:color w:val="auto"/>
          <w:sz w:val="22"/>
          <w:szCs w:val="22"/>
          <w:lang w:val="en-US"/>
        </w:rPr>
        <w:t>must be killed</w:t>
      </w:r>
      <w:proofErr w:type="gramEnd"/>
      <w:r w:rsidRPr="00574833">
        <w:rPr>
          <w:i w:val="0"/>
          <w:iCs w:val="0"/>
          <w:color w:val="auto"/>
          <w:sz w:val="22"/>
          <w:szCs w:val="22"/>
          <w:lang w:val="en-US"/>
        </w:rPr>
        <w:t xml:space="preserve"> using the task manager. See this </w:t>
      </w:r>
      <w:r w:rsidR="00FD0AEF">
        <w:rPr>
          <w:i w:val="0"/>
          <w:iCs w:val="0"/>
          <w:color w:val="auto"/>
          <w:sz w:val="22"/>
          <w:szCs w:val="22"/>
          <w:lang w:val="en-US"/>
        </w:rPr>
        <w:t>video</w:t>
      </w:r>
      <w:r w:rsidRPr="00574833">
        <w:rPr>
          <w:i w:val="0"/>
          <w:iCs w:val="0"/>
          <w:color w:val="auto"/>
          <w:sz w:val="22"/>
          <w:szCs w:val="22"/>
          <w:lang w:val="en-US"/>
        </w:rPr>
        <w:t xml:space="preserve"> [25]</w:t>
      </w:r>
      <w:r w:rsidR="00FD0AEF">
        <w:rPr>
          <w:i w:val="0"/>
          <w:iCs w:val="0"/>
          <w:color w:val="auto"/>
          <w:sz w:val="22"/>
          <w:szCs w:val="22"/>
          <w:lang w:val="en-US"/>
        </w:rPr>
        <w:t xml:space="preserve"> for a complete demonstration of the </w:t>
      </w:r>
      <w:proofErr w:type="spellStart"/>
      <w:r w:rsidR="00FD0AEF">
        <w:rPr>
          <w:i w:val="0"/>
          <w:iCs w:val="0"/>
          <w:color w:val="auto"/>
          <w:sz w:val="22"/>
          <w:szCs w:val="22"/>
          <w:lang w:val="en-US"/>
        </w:rPr>
        <w:t>behavio</w:t>
      </w:r>
      <w:r w:rsidR="00EA0A07">
        <w:rPr>
          <w:i w:val="0"/>
          <w:iCs w:val="0"/>
          <w:color w:val="auto"/>
          <w:sz w:val="22"/>
          <w:szCs w:val="22"/>
          <w:lang w:val="en-US"/>
        </w:rPr>
        <w:t>u</w:t>
      </w:r>
      <w:r w:rsidR="00FD0AEF">
        <w:rPr>
          <w:i w:val="0"/>
          <w:iCs w:val="0"/>
          <w:color w:val="auto"/>
          <w:sz w:val="22"/>
          <w:szCs w:val="22"/>
          <w:lang w:val="en-US"/>
        </w:rPr>
        <w:t>r</w:t>
      </w:r>
      <w:proofErr w:type="spellEnd"/>
      <w:r>
        <w:rPr>
          <w:i w:val="0"/>
          <w:iCs w:val="0"/>
          <w:color w:val="auto"/>
          <w:sz w:val="22"/>
          <w:szCs w:val="22"/>
          <w:lang w:val="en-US"/>
        </w:rPr>
        <w:t>.</w:t>
      </w:r>
      <w:r w:rsidR="00DA0F15" w:rsidRPr="00926C43">
        <w:rPr>
          <w:i w:val="0"/>
          <w:iCs w:val="0"/>
          <w:color w:val="auto"/>
          <w:sz w:val="22"/>
          <w:szCs w:val="22"/>
          <w:lang w:val="en-US"/>
        </w:rPr>
        <w:br w:type="page"/>
      </w:r>
    </w:p>
    <w:p w14:paraId="1371EEA8" w14:textId="77777777" w:rsidR="00926C43" w:rsidRPr="00926C43" w:rsidRDefault="00926C43" w:rsidP="00926C43">
      <w:pPr>
        <w:rPr>
          <w:lang w:val="en-US"/>
        </w:rPr>
      </w:pPr>
    </w:p>
    <w:p w14:paraId="379FAC80" w14:textId="77777777" w:rsidR="00D33961" w:rsidRDefault="00D33961" w:rsidP="00D33961">
      <w:pPr>
        <w:pStyle w:val="Heading1"/>
        <w:rPr>
          <w:lang w:val="en-US"/>
        </w:rPr>
      </w:pPr>
      <w:r>
        <w:rPr>
          <w:lang w:val="en-US"/>
        </w:rPr>
        <w:t>It is not always required to make a choice…</w:t>
      </w:r>
    </w:p>
    <w:p w14:paraId="03A985D7" w14:textId="77777777" w:rsidR="00D33961" w:rsidRDefault="00D33961" w:rsidP="00D33961">
      <w:pPr>
        <w:rPr>
          <w:lang w:val="en-US"/>
        </w:rPr>
      </w:pPr>
      <w:r>
        <w:rPr>
          <w:lang w:val="en-US"/>
        </w:rPr>
        <w:t xml:space="preserve">Popular cryptographic library, like </w:t>
      </w:r>
      <w:r w:rsidRPr="003B77EC">
        <w:rPr>
          <w:b/>
          <w:lang w:val="en-US"/>
        </w:rPr>
        <w:t>crypto-</w:t>
      </w:r>
      <w:proofErr w:type="spellStart"/>
      <w:r w:rsidRPr="003B77EC">
        <w:rPr>
          <w:b/>
          <w:lang w:val="en-US"/>
        </w:rPr>
        <w:t>js</w:t>
      </w:r>
      <w:proofErr w:type="spellEnd"/>
      <w:r>
        <w:rPr>
          <w:lang w:val="en-US"/>
        </w:rPr>
        <w:t xml:space="preserve">, have already started using </w:t>
      </w:r>
      <w:r w:rsidRPr="003B77EC">
        <w:rPr>
          <w:lang w:val="en-US"/>
        </w:rPr>
        <w:t>Web Cryptography API</w:t>
      </w:r>
      <w:r>
        <w:rPr>
          <w:lang w:val="en-US"/>
        </w:rPr>
        <w:t xml:space="preserve"> under the hood when it is available:</w:t>
      </w:r>
    </w:p>
    <w:p w14:paraId="19804CB2" w14:textId="77777777" w:rsidR="00D33961" w:rsidRDefault="00D33961" w:rsidP="00D33961">
      <w:pPr>
        <w:jc w:val="center"/>
        <w:rPr>
          <w:lang w:val="en-US"/>
        </w:rPr>
      </w:pPr>
      <w:r w:rsidRPr="003B77EC">
        <w:rPr>
          <w:noProof/>
          <w:lang w:eastAsia="fr-BE"/>
        </w:rPr>
        <w:drawing>
          <wp:inline distT="0" distB="0" distL="0" distR="0" wp14:anchorId="7DBBC993" wp14:editId="2830FF1F">
            <wp:extent cx="2631642" cy="2017593"/>
            <wp:effectExtent l="38100" t="38100" r="92710" b="971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0203" cy="2031823"/>
                    </a:xfrm>
                    <a:prstGeom prst="rect">
                      <a:avLst/>
                    </a:prstGeom>
                    <a:effectLst>
                      <a:outerShdw blurRad="50800" dist="38100" dir="2700000" algn="tl" rotWithShape="0">
                        <a:prstClr val="black">
                          <a:alpha val="40000"/>
                        </a:prstClr>
                      </a:outerShdw>
                    </a:effectLst>
                  </pic:spPr>
                </pic:pic>
              </a:graphicData>
            </a:graphic>
          </wp:inline>
        </w:drawing>
      </w:r>
    </w:p>
    <w:p w14:paraId="6A0AF5FE" w14:textId="7FD24BE3" w:rsidR="00D33961" w:rsidRPr="004706C9" w:rsidRDefault="00D33961" w:rsidP="00D33961">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13</w:t>
      </w:r>
      <w:r>
        <w:fldChar w:fldCharType="end"/>
      </w:r>
      <w:r w:rsidRPr="004706C9">
        <w:rPr>
          <w:lang w:val="en-US"/>
        </w:rPr>
        <w:t>: File Figure02</w:t>
      </w:r>
      <w:r>
        <w:rPr>
          <w:lang w:val="en-US"/>
        </w:rPr>
        <w:t>a</w:t>
      </w:r>
      <w:r w:rsidRPr="004706C9">
        <w:rPr>
          <w:lang w:val="en-US"/>
        </w:rPr>
        <w:t>.png</w:t>
      </w:r>
    </w:p>
    <w:p w14:paraId="418C0D5B" w14:textId="77777777" w:rsidR="00D33961" w:rsidRDefault="00D33961" w:rsidP="00D33961">
      <w:pPr>
        <w:rPr>
          <w:lang w:val="en-US"/>
        </w:rPr>
      </w:pPr>
      <w:r>
        <w:rPr>
          <w:lang w:val="en-US"/>
        </w:rPr>
        <w:t>The following PowerShell script [26] take the first page result of a search for “crypto” packages against NPM registry and try to find any reference to the Web Cryptography API in the code base of the source Git repository:</w:t>
      </w:r>
    </w:p>
    <w:p w14:paraId="32B1D96D" w14:textId="4AA30558" w:rsidR="002A35E3" w:rsidRDefault="002A35E3" w:rsidP="002A35E3">
      <w:pPr>
        <w:jc w:val="center"/>
        <w:rPr>
          <w:lang w:val="en-US"/>
        </w:rPr>
      </w:pPr>
      <w:r>
        <w:rPr>
          <w:noProof/>
          <w:lang w:eastAsia="fr-BE"/>
        </w:rPr>
        <w:drawing>
          <wp:inline distT="0" distB="0" distL="0" distR="0" wp14:anchorId="6B10D4E3" wp14:editId="7BC8CBE4">
            <wp:extent cx="5760720" cy="29756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02b.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60720" cy="2975610"/>
                    </a:xfrm>
                    <a:prstGeom prst="rect">
                      <a:avLst/>
                    </a:prstGeom>
                  </pic:spPr>
                </pic:pic>
              </a:graphicData>
            </a:graphic>
          </wp:inline>
        </w:drawing>
      </w:r>
    </w:p>
    <w:p w14:paraId="709A97AC" w14:textId="768A518D" w:rsidR="00D33961" w:rsidRDefault="00D33961" w:rsidP="00D33961">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14</w:t>
      </w:r>
      <w:r>
        <w:fldChar w:fldCharType="end"/>
      </w:r>
      <w:r w:rsidRPr="004706C9">
        <w:rPr>
          <w:lang w:val="en-US"/>
        </w:rPr>
        <w:t>: File Figure02</w:t>
      </w:r>
      <w:r>
        <w:rPr>
          <w:lang w:val="en-US"/>
        </w:rPr>
        <w:t>b</w:t>
      </w:r>
      <w:r w:rsidRPr="004706C9">
        <w:rPr>
          <w:lang w:val="en-US"/>
        </w:rPr>
        <w:t>.png</w:t>
      </w:r>
    </w:p>
    <w:p w14:paraId="75B9A7D4" w14:textId="77777777" w:rsidR="00D33961" w:rsidRDefault="00D33961" w:rsidP="00D33961">
      <w:pPr>
        <w:rPr>
          <w:lang w:val="en-US"/>
        </w:rPr>
      </w:pPr>
      <w:r>
        <w:rPr>
          <w:lang w:val="en-US"/>
        </w:rPr>
        <w:br w:type="page"/>
      </w:r>
    </w:p>
    <w:p w14:paraId="6E686414" w14:textId="77777777" w:rsidR="00D33961" w:rsidRDefault="00D33961" w:rsidP="00D33961">
      <w:pPr>
        <w:rPr>
          <w:lang w:val="en-US"/>
        </w:rPr>
      </w:pPr>
      <w:r>
        <w:rPr>
          <w:lang w:val="en-US"/>
        </w:rPr>
        <w:lastRenderedPageBreak/>
        <w:t>Execution of the script gave the following results:</w:t>
      </w:r>
    </w:p>
    <w:p w14:paraId="35D43B0B" w14:textId="77777777" w:rsidR="00D33961" w:rsidRDefault="00D33961" w:rsidP="00D33961">
      <w:pPr>
        <w:jc w:val="center"/>
        <w:rPr>
          <w:lang w:val="en-US"/>
        </w:rPr>
      </w:pPr>
      <w:r>
        <w:rPr>
          <w:noProof/>
          <w:lang w:eastAsia="fr-BE"/>
        </w:rPr>
        <w:drawing>
          <wp:inline distT="0" distB="0" distL="0" distR="0" wp14:anchorId="355A982C" wp14:editId="6F8C97D7">
            <wp:extent cx="5263596" cy="5469568"/>
            <wp:effectExtent l="38100" t="38100" r="89535" b="933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02c.png"/>
                    <pic:cNvPicPr/>
                  </pic:nvPicPr>
                  <pic:blipFill>
                    <a:blip r:embed="rId29">
                      <a:extLst>
                        <a:ext uri="{28A0092B-C50C-407E-A947-70E740481C1C}">
                          <a14:useLocalDpi xmlns:a14="http://schemas.microsoft.com/office/drawing/2010/main" val="0"/>
                        </a:ext>
                      </a:extLst>
                    </a:blip>
                    <a:stretch>
                      <a:fillRect/>
                    </a:stretch>
                  </pic:blipFill>
                  <pic:spPr>
                    <a:xfrm>
                      <a:off x="0" y="0"/>
                      <a:ext cx="5268491" cy="5474654"/>
                    </a:xfrm>
                    <a:prstGeom prst="rect">
                      <a:avLst/>
                    </a:prstGeom>
                    <a:effectLst>
                      <a:outerShdw blurRad="50800" dist="38100" dir="2700000" algn="tl" rotWithShape="0">
                        <a:prstClr val="black">
                          <a:alpha val="40000"/>
                        </a:prstClr>
                      </a:outerShdw>
                    </a:effectLst>
                  </pic:spPr>
                </pic:pic>
              </a:graphicData>
            </a:graphic>
          </wp:inline>
        </w:drawing>
      </w:r>
    </w:p>
    <w:p w14:paraId="29E9DE81" w14:textId="0391BFFE" w:rsidR="00D33961" w:rsidRDefault="00D33961" w:rsidP="00D33961">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15</w:t>
      </w:r>
      <w:r>
        <w:fldChar w:fldCharType="end"/>
      </w:r>
      <w:r w:rsidRPr="004706C9">
        <w:rPr>
          <w:lang w:val="en-US"/>
        </w:rPr>
        <w:t>: File Figure02</w:t>
      </w:r>
      <w:r>
        <w:rPr>
          <w:lang w:val="en-US"/>
        </w:rPr>
        <w:t>c</w:t>
      </w:r>
      <w:r w:rsidRPr="004706C9">
        <w:rPr>
          <w:lang w:val="en-US"/>
        </w:rPr>
        <w:t>.png</w:t>
      </w:r>
    </w:p>
    <w:p w14:paraId="0C09B59C" w14:textId="77777777" w:rsidR="00D33961" w:rsidRDefault="00D33961" w:rsidP="00D33961">
      <w:pPr>
        <w:rPr>
          <w:lang w:val="en-US"/>
        </w:rPr>
      </w:pPr>
      <w:r w:rsidRPr="00AD3D9C">
        <w:rPr>
          <w:lang w:val="en-US"/>
        </w:rPr>
        <w:t>Therefore</w:t>
      </w:r>
      <w:r>
        <w:rPr>
          <w:lang w:val="en-US"/>
        </w:rPr>
        <w:t xml:space="preserve">, not need to leave your favorite cryptographic library if it support </w:t>
      </w:r>
      <w:r w:rsidRPr="003B77EC">
        <w:rPr>
          <w:lang w:val="en-US"/>
        </w:rPr>
        <w:t>Web Cryptography API</w:t>
      </w:r>
      <w:r>
        <w:rPr>
          <w:lang w:val="en-US"/>
        </w:rPr>
        <w:t xml:space="preserve"> when it is available </w:t>
      </w:r>
      <w:r w:rsidRPr="003B77EC">
        <w:rPr>
          <w:lang w:val="en-US"/>
        </w:rPr>
        <w:sym w:font="Wingdings" w:char="F04A"/>
      </w:r>
    </w:p>
    <w:p w14:paraId="6B88E4BB" w14:textId="77777777" w:rsidR="00D33961" w:rsidRDefault="00D33961" w:rsidP="00D33961">
      <w:pPr>
        <w:rPr>
          <w:lang w:val="en-US"/>
        </w:rPr>
      </w:pPr>
      <w:r>
        <w:rPr>
          <w:lang w:val="en-US"/>
        </w:rPr>
        <w:br w:type="page"/>
      </w:r>
    </w:p>
    <w:p w14:paraId="04A773BB" w14:textId="67E3E6A2" w:rsidR="00B86659" w:rsidRDefault="002527C6" w:rsidP="002527C6">
      <w:pPr>
        <w:pStyle w:val="Heading1"/>
        <w:rPr>
          <w:lang w:val="en-US"/>
        </w:rPr>
      </w:pPr>
      <w:r>
        <w:rPr>
          <w:lang w:val="en-US"/>
        </w:rPr>
        <w:lastRenderedPageBreak/>
        <w:t>The lab</w:t>
      </w:r>
    </w:p>
    <w:p w14:paraId="2D13D19C" w14:textId="0068312F" w:rsidR="002527C6" w:rsidRDefault="00312EDF" w:rsidP="000915C6">
      <w:pPr>
        <w:rPr>
          <w:lang w:val="en-US"/>
        </w:rPr>
      </w:pPr>
      <w:r>
        <w:rPr>
          <w:lang w:val="en-US"/>
        </w:rPr>
        <w:t xml:space="preserve">In order to experiment all elements mentioned in this post, a lab </w:t>
      </w:r>
      <w:proofErr w:type="gramStart"/>
      <w:r>
        <w:rPr>
          <w:lang w:val="en-US"/>
        </w:rPr>
        <w:t>was created</w:t>
      </w:r>
      <w:proofErr w:type="gramEnd"/>
      <w:r>
        <w:rPr>
          <w:lang w:val="en-US"/>
        </w:rPr>
        <w:t xml:space="preserve"> [17].</w:t>
      </w:r>
    </w:p>
    <w:p w14:paraId="5FAC25E8" w14:textId="7095D416" w:rsidR="00312EDF" w:rsidRDefault="00312EDF" w:rsidP="000915C6">
      <w:pPr>
        <w:rPr>
          <w:lang w:val="en-US"/>
        </w:rPr>
      </w:pPr>
      <w:r>
        <w:rPr>
          <w:lang w:val="en-US"/>
        </w:rPr>
        <w:t>The lab ha</w:t>
      </w:r>
      <w:r w:rsidR="00EA0A07">
        <w:rPr>
          <w:lang w:val="en-US"/>
        </w:rPr>
        <w:t>s</w:t>
      </w:r>
      <w:r>
        <w:rPr>
          <w:lang w:val="en-US"/>
        </w:rPr>
        <w:t xml:space="preserve"> the following user interface and provide</w:t>
      </w:r>
      <w:r w:rsidR="00EA0A07">
        <w:rPr>
          <w:lang w:val="en-US"/>
        </w:rPr>
        <w:t>s</w:t>
      </w:r>
      <w:r>
        <w:rPr>
          <w:lang w:val="en-US"/>
        </w:rPr>
        <w:t xml:space="preserve"> a playground to discover/explore/test the different feature provided by the Web Cryptography API:</w:t>
      </w:r>
    </w:p>
    <w:p w14:paraId="6A98CFFB" w14:textId="73C2251E" w:rsidR="00312EDF" w:rsidRDefault="00312EDF" w:rsidP="00312EDF">
      <w:pPr>
        <w:jc w:val="center"/>
        <w:rPr>
          <w:lang w:val="en-US"/>
        </w:rPr>
      </w:pPr>
      <w:r w:rsidRPr="00312EDF">
        <w:rPr>
          <w:noProof/>
          <w:lang w:eastAsia="fr-BE"/>
        </w:rPr>
        <w:drawing>
          <wp:inline distT="0" distB="0" distL="0" distR="0" wp14:anchorId="3E584DCC" wp14:editId="666DB4AE">
            <wp:extent cx="5760720" cy="3474085"/>
            <wp:effectExtent l="38100" t="38100" r="87630" b="882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474085"/>
                    </a:xfrm>
                    <a:prstGeom prst="rect">
                      <a:avLst/>
                    </a:prstGeom>
                    <a:effectLst>
                      <a:outerShdw blurRad="50800" dist="38100" dir="2700000" algn="tl" rotWithShape="0">
                        <a:prstClr val="black">
                          <a:alpha val="40000"/>
                        </a:prstClr>
                      </a:outerShdw>
                    </a:effectLst>
                  </pic:spPr>
                </pic:pic>
              </a:graphicData>
            </a:graphic>
          </wp:inline>
        </w:drawing>
      </w:r>
    </w:p>
    <w:p w14:paraId="7A16F44B" w14:textId="5A2BAEE2" w:rsidR="00312EDF" w:rsidRPr="004706C9" w:rsidRDefault="00312EDF" w:rsidP="00312EDF">
      <w:pPr>
        <w:pStyle w:val="Caption"/>
        <w:jc w:val="center"/>
        <w:rPr>
          <w:lang w:val="en-US"/>
        </w:rPr>
      </w:pPr>
      <w:r w:rsidRPr="004706C9">
        <w:rPr>
          <w:lang w:val="en-US"/>
        </w:rPr>
        <w:t xml:space="preserve">Figure </w:t>
      </w:r>
      <w:r>
        <w:fldChar w:fldCharType="begin"/>
      </w:r>
      <w:r w:rsidRPr="004706C9">
        <w:rPr>
          <w:lang w:val="en-US"/>
        </w:rPr>
        <w:instrText xml:space="preserve"> SEQ Figure \* ARABIC </w:instrText>
      </w:r>
      <w:r>
        <w:fldChar w:fldCharType="separate"/>
      </w:r>
      <w:r w:rsidR="00024357">
        <w:rPr>
          <w:noProof/>
          <w:lang w:val="en-US"/>
        </w:rPr>
        <w:t>16</w:t>
      </w:r>
      <w:r>
        <w:fldChar w:fldCharType="end"/>
      </w:r>
      <w:r w:rsidRPr="004706C9">
        <w:rPr>
          <w:lang w:val="en-US"/>
        </w:rPr>
        <w:t>: File Figure04.png</w:t>
      </w:r>
    </w:p>
    <w:p w14:paraId="7198D6E8" w14:textId="6EC8A15C" w:rsidR="00312EDF" w:rsidRDefault="00312EDF" w:rsidP="00312EDF">
      <w:pPr>
        <w:rPr>
          <w:lang w:val="en-US"/>
        </w:rPr>
      </w:pPr>
      <w:r w:rsidRPr="00312EDF">
        <w:rPr>
          <w:lang w:val="en-US"/>
        </w:rPr>
        <w:t>The lab</w:t>
      </w:r>
      <w:r w:rsidR="000E5F60">
        <w:rPr>
          <w:lang w:val="en-US"/>
        </w:rPr>
        <w:t xml:space="preserve"> feature</w:t>
      </w:r>
      <w:r w:rsidR="00641BFA">
        <w:rPr>
          <w:lang w:val="en-US"/>
        </w:rPr>
        <w:t>s</w:t>
      </w:r>
      <w:r w:rsidR="000E5F60">
        <w:rPr>
          <w:lang w:val="en-US"/>
        </w:rPr>
        <w:t xml:space="preserve"> </w:t>
      </w:r>
      <w:proofErr w:type="gramStart"/>
      <w:r w:rsidR="000E5F60">
        <w:rPr>
          <w:lang w:val="en-US"/>
        </w:rPr>
        <w:t>were</w:t>
      </w:r>
      <w:r w:rsidRPr="00312EDF">
        <w:rPr>
          <w:lang w:val="en-US"/>
        </w:rPr>
        <w:t xml:space="preserve"> test</w:t>
      </w:r>
      <w:r>
        <w:rPr>
          <w:lang w:val="en-US"/>
        </w:rPr>
        <w:t>ed</w:t>
      </w:r>
      <w:proofErr w:type="gramEnd"/>
      <w:r w:rsidRPr="00312EDF">
        <w:rPr>
          <w:lang w:val="en-US"/>
        </w:rPr>
        <w:t xml:space="preserve"> on the last version (on </w:t>
      </w:r>
      <w:r>
        <w:rPr>
          <w:lang w:val="en-US"/>
        </w:rPr>
        <w:t>June 2021) of Chrome, Firefox and Edge.</w:t>
      </w:r>
      <w:r w:rsidR="000E5F60">
        <w:rPr>
          <w:lang w:val="en-US"/>
        </w:rPr>
        <w:t xml:space="preserve"> A</w:t>
      </w:r>
      <w:r w:rsidR="00641BFA">
        <w:rPr>
          <w:lang w:val="en-US"/>
        </w:rPr>
        <w:t>ll features were</w:t>
      </w:r>
      <w:r w:rsidR="000E5F60">
        <w:rPr>
          <w:lang w:val="en-US"/>
        </w:rPr>
        <w:t xml:space="preserve"> fully document to allow an easy access.</w:t>
      </w:r>
    </w:p>
    <w:p w14:paraId="32CC6ED8" w14:textId="3FE53D87" w:rsidR="000E5F60" w:rsidRDefault="000E5F60" w:rsidP="00312EDF">
      <w:pPr>
        <w:rPr>
          <w:lang w:val="en-US"/>
        </w:rPr>
      </w:pPr>
      <w:r>
        <w:rPr>
          <w:lang w:val="en-US"/>
        </w:rPr>
        <w:t>All cryptographic operation</w:t>
      </w:r>
      <w:r w:rsidR="00EA0A07">
        <w:rPr>
          <w:lang w:val="en-US"/>
        </w:rPr>
        <w:t>s</w:t>
      </w:r>
      <w:r>
        <w:rPr>
          <w:lang w:val="en-US"/>
        </w:rPr>
        <w:t xml:space="preserve"> </w:t>
      </w:r>
      <w:r w:rsidR="00641BFA">
        <w:rPr>
          <w:lang w:val="en-US"/>
        </w:rPr>
        <w:t>were</w:t>
      </w:r>
      <w:r>
        <w:rPr>
          <w:lang w:val="en-US"/>
        </w:rPr>
        <w:t xml:space="preserve"> centralized in a JS script named “</w:t>
      </w:r>
      <w:r w:rsidRPr="000E5F60">
        <w:rPr>
          <w:b/>
          <w:lang w:val="en-US"/>
        </w:rPr>
        <w:t>operations.js</w:t>
      </w:r>
      <w:r>
        <w:rPr>
          <w:lang w:val="en-US"/>
        </w:rPr>
        <w:t>” to facilitate the reading</w:t>
      </w:r>
      <w:r w:rsidR="00641BFA">
        <w:rPr>
          <w:lang w:val="en-US"/>
        </w:rPr>
        <w:t>/understanding of the code as well as</w:t>
      </w:r>
      <w:r>
        <w:rPr>
          <w:lang w:val="en-US"/>
        </w:rPr>
        <w:t xml:space="preserve"> the modification to explore custom test cases [18].</w:t>
      </w:r>
    </w:p>
    <w:p w14:paraId="46D7BA80" w14:textId="1EBCE69A" w:rsidR="00641BFA" w:rsidRDefault="00641BFA" w:rsidP="00312EDF">
      <w:pPr>
        <w:rPr>
          <w:lang w:val="en-US"/>
        </w:rPr>
      </w:pPr>
      <w:r>
        <w:rPr>
          <w:lang w:val="en-US"/>
        </w:rPr>
        <w:t xml:space="preserve">All study note gathered </w:t>
      </w:r>
      <w:proofErr w:type="gramStart"/>
      <w:r>
        <w:rPr>
          <w:lang w:val="en-US"/>
        </w:rPr>
        <w:t>were provided</w:t>
      </w:r>
      <w:proofErr w:type="gramEnd"/>
      <w:r>
        <w:rPr>
          <w:lang w:val="en-US"/>
        </w:rPr>
        <w:t xml:space="preserve"> [19] in order to provide all information/hypothesis/assumption</w:t>
      </w:r>
      <w:r w:rsidR="00EA0A07">
        <w:rPr>
          <w:lang w:val="en-US"/>
        </w:rPr>
        <w:t>s</w:t>
      </w:r>
      <w:r>
        <w:rPr>
          <w:lang w:val="en-US"/>
        </w:rPr>
        <w:t xml:space="preserve"> that were used/made to create this blog post.</w:t>
      </w:r>
    </w:p>
    <w:p w14:paraId="6D2135F5" w14:textId="2D2BF0B9" w:rsidR="001F7641" w:rsidRDefault="001F7641">
      <w:pPr>
        <w:rPr>
          <w:lang w:val="en-US"/>
        </w:rPr>
      </w:pPr>
      <w:r>
        <w:rPr>
          <w:lang w:val="en-US"/>
        </w:rPr>
        <w:br w:type="page"/>
      </w:r>
    </w:p>
    <w:p w14:paraId="3E153607" w14:textId="77777777" w:rsidR="00974A09" w:rsidRDefault="00974A09" w:rsidP="00974A09">
      <w:pPr>
        <w:pStyle w:val="Heading1"/>
        <w:rPr>
          <w:lang w:val="en-US"/>
        </w:rPr>
      </w:pPr>
      <w:r>
        <w:rPr>
          <w:lang w:val="en-US"/>
        </w:rPr>
        <w:lastRenderedPageBreak/>
        <w:t>Conclusion</w:t>
      </w:r>
    </w:p>
    <w:p w14:paraId="4EC67C97" w14:textId="513EADF1" w:rsidR="00974A09" w:rsidRPr="00D93EC9" w:rsidRDefault="00FA0F5B" w:rsidP="00974A09">
      <w:pPr>
        <w:rPr>
          <w:lang w:val="en-US"/>
        </w:rPr>
      </w:pPr>
      <w:r>
        <w:rPr>
          <w:lang w:val="en-US"/>
        </w:rPr>
        <w:t>This post explored the new capabilities as well as the pitfall bring by the Web Cryptography API. This API is very useful and allow existing API to leverage it in order to provide</w:t>
      </w:r>
      <w:r w:rsidR="00626BEB">
        <w:rPr>
          <w:lang w:val="en-US"/>
        </w:rPr>
        <w:t xml:space="preserve"> a safe C</w:t>
      </w:r>
      <w:r>
        <w:rPr>
          <w:lang w:val="en-US"/>
        </w:rPr>
        <w:t xml:space="preserve">rypto API </w:t>
      </w:r>
      <w:r w:rsidR="00626BEB">
        <w:rPr>
          <w:lang w:val="en-US"/>
        </w:rPr>
        <w:t>preventing user</w:t>
      </w:r>
      <w:r>
        <w:rPr>
          <w:lang w:val="en-US"/>
        </w:rPr>
        <w:t xml:space="preserve"> to fall in the pitfall presented by adding an abstraction layer</w:t>
      </w:r>
      <w:r w:rsidR="00626BEB">
        <w:rPr>
          <w:lang w:val="en-US"/>
        </w:rPr>
        <w:t xml:space="preserve"> as well as security warnings if bypass needs to </w:t>
      </w:r>
      <w:proofErr w:type="gramStart"/>
      <w:r w:rsidR="00626BEB">
        <w:rPr>
          <w:lang w:val="en-US"/>
        </w:rPr>
        <w:t>be used</w:t>
      </w:r>
      <w:proofErr w:type="gramEnd"/>
      <w:r w:rsidR="00626BEB">
        <w:rPr>
          <w:lang w:val="en-US"/>
        </w:rPr>
        <w:t xml:space="preserve"> in specific legit condition.</w:t>
      </w:r>
      <w:r>
        <w:rPr>
          <w:lang w:val="en-US"/>
        </w:rPr>
        <w:t xml:space="preserve">  </w:t>
      </w:r>
    </w:p>
    <w:p w14:paraId="74B8C518" w14:textId="46F7582F" w:rsidR="00562F67" w:rsidRDefault="00562F67" w:rsidP="001F73CA">
      <w:pPr>
        <w:pStyle w:val="Heading1"/>
        <w:rPr>
          <w:lang w:val="en-US"/>
        </w:rPr>
      </w:pPr>
      <w:r>
        <w:rPr>
          <w:lang w:val="en-US"/>
        </w:rPr>
        <w:t>Credits</w:t>
      </w:r>
    </w:p>
    <w:p w14:paraId="19FEE874" w14:textId="77A7D9E0" w:rsidR="00562F67" w:rsidRPr="00562F67" w:rsidRDefault="00974A09" w:rsidP="00562F67">
      <w:pPr>
        <w:rPr>
          <w:lang w:val="en-US"/>
        </w:rPr>
      </w:pPr>
      <w:r>
        <w:rPr>
          <w:lang w:val="en-US"/>
        </w:rPr>
        <w:t>Dominique Righetto</w:t>
      </w:r>
      <w:bookmarkStart w:id="0" w:name="_GoBack"/>
      <w:bookmarkEnd w:id="0"/>
    </w:p>
    <w:p w14:paraId="298B740E" w14:textId="12E89E98" w:rsidR="001F73CA" w:rsidRDefault="001F73CA" w:rsidP="001F73CA">
      <w:pPr>
        <w:pStyle w:val="Heading1"/>
        <w:rPr>
          <w:lang w:val="en-US"/>
        </w:rPr>
      </w:pPr>
      <w:r>
        <w:rPr>
          <w:lang w:val="en-US"/>
        </w:rPr>
        <w:t>References</w:t>
      </w:r>
    </w:p>
    <w:p w14:paraId="4DB57698" w14:textId="707FD4BC" w:rsidR="001F73CA" w:rsidRDefault="00AF6CD3" w:rsidP="0063290A">
      <w:pPr>
        <w:pStyle w:val="ListParagraph"/>
        <w:numPr>
          <w:ilvl w:val="0"/>
          <w:numId w:val="2"/>
        </w:numPr>
        <w:rPr>
          <w:lang w:val="en-US"/>
        </w:rPr>
      </w:pPr>
      <w:hyperlink r:id="rId31" w:history="1">
        <w:r w:rsidR="0063290A" w:rsidRPr="0025290E">
          <w:rPr>
            <w:rStyle w:val="Hyperlink"/>
            <w:lang w:val="en-US"/>
          </w:rPr>
          <w:t>https://www.npmjs.com/package/crypto-js</w:t>
        </w:r>
      </w:hyperlink>
      <w:r w:rsidR="0063290A">
        <w:rPr>
          <w:lang w:val="en-US"/>
        </w:rPr>
        <w:t xml:space="preserve"> </w:t>
      </w:r>
    </w:p>
    <w:p w14:paraId="5248E883" w14:textId="731125EE" w:rsidR="00584913" w:rsidRDefault="00AF6CD3" w:rsidP="00584913">
      <w:pPr>
        <w:pStyle w:val="ListParagraph"/>
        <w:numPr>
          <w:ilvl w:val="0"/>
          <w:numId w:val="2"/>
        </w:numPr>
        <w:rPr>
          <w:lang w:val="en-US"/>
        </w:rPr>
      </w:pPr>
      <w:hyperlink r:id="rId32" w:history="1">
        <w:r w:rsidR="00584913" w:rsidRPr="0025290E">
          <w:rPr>
            <w:rStyle w:val="Hyperlink"/>
            <w:lang w:val="en-US"/>
          </w:rPr>
          <w:t>https://w3c.github.io/webcrypto/</w:t>
        </w:r>
      </w:hyperlink>
      <w:r w:rsidR="00584913">
        <w:rPr>
          <w:lang w:val="en-US"/>
        </w:rPr>
        <w:t xml:space="preserve"> </w:t>
      </w:r>
    </w:p>
    <w:p w14:paraId="143A90B0" w14:textId="73E9228E" w:rsidR="001B22C3" w:rsidRDefault="00AF6CD3" w:rsidP="001B22C3">
      <w:pPr>
        <w:pStyle w:val="ListParagraph"/>
        <w:numPr>
          <w:ilvl w:val="0"/>
          <w:numId w:val="2"/>
        </w:numPr>
        <w:rPr>
          <w:lang w:val="en-US"/>
        </w:rPr>
      </w:pPr>
      <w:hyperlink r:id="rId33" w:anchor="scope-out-of-scope" w:history="1">
        <w:r w:rsidR="001B22C3" w:rsidRPr="0025290E">
          <w:rPr>
            <w:rStyle w:val="Hyperlink"/>
            <w:lang w:val="en-US"/>
          </w:rPr>
          <w:t>https://w3c.github.io/webcrypto/#scope-out-of-scope</w:t>
        </w:r>
      </w:hyperlink>
      <w:r w:rsidR="001B22C3">
        <w:rPr>
          <w:lang w:val="en-US"/>
        </w:rPr>
        <w:t xml:space="preserve"> </w:t>
      </w:r>
    </w:p>
    <w:p w14:paraId="3AB92FD4" w14:textId="51DF8E9B" w:rsidR="008A03F7" w:rsidRDefault="00AF6CD3" w:rsidP="008A03F7">
      <w:pPr>
        <w:pStyle w:val="ListParagraph"/>
        <w:numPr>
          <w:ilvl w:val="0"/>
          <w:numId w:val="2"/>
        </w:numPr>
        <w:rPr>
          <w:lang w:val="en-US"/>
        </w:rPr>
      </w:pPr>
      <w:hyperlink r:id="rId34" w:history="1">
        <w:r w:rsidR="008A03F7" w:rsidRPr="0025290E">
          <w:rPr>
            <w:rStyle w:val="Hyperlink"/>
            <w:lang w:val="en-US"/>
          </w:rPr>
          <w:t>https://caniuse.com/cryptography</w:t>
        </w:r>
      </w:hyperlink>
      <w:r w:rsidR="008A03F7">
        <w:rPr>
          <w:lang w:val="en-US"/>
        </w:rPr>
        <w:t xml:space="preserve"> </w:t>
      </w:r>
    </w:p>
    <w:p w14:paraId="2FA9E819" w14:textId="086EB53E" w:rsidR="00252740" w:rsidRDefault="00AF6CD3" w:rsidP="00252740">
      <w:pPr>
        <w:pStyle w:val="ListParagraph"/>
        <w:numPr>
          <w:ilvl w:val="0"/>
          <w:numId w:val="2"/>
        </w:numPr>
        <w:rPr>
          <w:lang w:val="en-US"/>
        </w:rPr>
      </w:pPr>
      <w:hyperlink r:id="rId35" w:history="1">
        <w:r w:rsidR="00252740" w:rsidRPr="0025290E">
          <w:rPr>
            <w:rStyle w:val="Hyperlink"/>
            <w:lang w:val="en-US"/>
          </w:rPr>
          <w:t>https://cwe.mitre.org/data/definitions/329.html</w:t>
        </w:r>
      </w:hyperlink>
      <w:r w:rsidR="00252740">
        <w:rPr>
          <w:lang w:val="en-US"/>
        </w:rPr>
        <w:t xml:space="preserve"> </w:t>
      </w:r>
    </w:p>
    <w:p w14:paraId="0E9425A9" w14:textId="1A2BB257" w:rsidR="00E64C4E" w:rsidRDefault="00AF6CD3" w:rsidP="00E64C4E">
      <w:pPr>
        <w:pStyle w:val="ListParagraph"/>
        <w:numPr>
          <w:ilvl w:val="0"/>
          <w:numId w:val="2"/>
        </w:numPr>
        <w:rPr>
          <w:lang w:val="en-US"/>
        </w:rPr>
      </w:pPr>
      <w:hyperlink r:id="rId36" w:anchor="concepts-underlying-implementation" w:history="1">
        <w:r w:rsidR="00E64C4E" w:rsidRPr="0025290E">
          <w:rPr>
            <w:rStyle w:val="Hyperlink"/>
            <w:lang w:val="en-US"/>
          </w:rPr>
          <w:t>https://w3c.github.io/webcrypto/#concepts-underlying-implementation</w:t>
        </w:r>
      </w:hyperlink>
      <w:r w:rsidR="00E64C4E">
        <w:rPr>
          <w:lang w:val="en-US"/>
        </w:rPr>
        <w:t xml:space="preserve"> </w:t>
      </w:r>
    </w:p>
    <w:p w14:paraId="7D5A0469" w14:textId="19656A88" w:rsidR="004E4762" w:rsidRDefault="00AF6CD3" w:rsidP="004E4762">
      <w:pPr>
        <w:pStyle w:val="ListParagraph"/>
        <w:numPr>
          <w:ilvl w:val="0"/>
          <w:numId w:val="2"/>
        </w:numPr>
        <w:rPr>
          <w:lang w:val="en-US"/>
        </w:rPr>
      </w:pPr>
      <w:hyperlink r:id="rId37" w:history="1">
        <w:r w:rsidR="004E4762" w:rsidRPr="0025290E">
          <w:rPr>
            <w:rStyle w:val="Hyperlink"/>
            <w:lang w:val="en-US"/>
          </w:rPr>
          <w:t>https://en.wikipedia.org/wiki/White_Rabbit</w:t>
        </w:r>
      </w:hyperlink>
      <w:r w:rsidR="004E4762">
        <w:rPr>
          <w:lang w:val="en-US"/>
        </w:rPr>
        <w:t xml:space="preserve"> </w:t>
      </w:r>
    </w:p>
    <w:p w14:paraId="6F821D08" w14:textId="62B49C5A" w:rsidR="000915C6" w:rsidRDefault="00AF6CD3" w:rsidP="000915C6">
      <w:pPr>
        <w:pStyle w:val="ListParagraph"/>
        <w:numPr>
          <w:ilvl w:val="0"/>
          <w:numId w:val="2"/>
        </w:numPr>
        <w:rPr>
          <w:lang w:val="en-US"/>
        </w:rPr>
      </w:pPr>
      <w:hyperlink r:id="rId38" w:history="1">
        <w:r w:rsidR="000915C6" w:rsidRPr="0025290E">
          <w:rPr>
            <w:rStyle w:val="Hyperlink"/>
            <w:lang w:val="en-US"/>
          </w:rPr>
          <w:t>https://developer.mozilla.org/en-US/docs/Web/API/Web_Crypto_API</w:t>
        </w:r>
      </w:hyperlink>
      <w:r w:rsidR="000915C6">
        <w:rPr>
          <w:lang w:val="en-US"/>
        </w:rPr>
        <w:t xml:space="preserve"> </w:t>
      </w:r>
    </w:p>
    <w:p w14:paraId="48EE133F" w14:textId="45DF0455" w:rsidR="00264389" w:rsidRDefault="00AF6CD3" w:rsidP="00264389">
      <w:pPr>
        <w:pStyle w:val="ListParagraph"/>
        <w:numPr>
          <w:ilvl w:val="0"/>
          <w:numId w:val="2"/>
        </w:numPr>
        <w:rPr>
          <w:lang w:val="en-US"/>
        </w:rPr>
      </w:pPr>
      <w:hyperlink r:id="rId39" w:anchor="algorithm-overview" w:history="1">
        <w:r w:rsidR="00264389" w:rsidRPr="0025290E">
          <w:rPr>
            <w:rStyle w:val="Hyperlink"/>
            <w:lang w:val="en-US"/>
          </w:rPr>
          <w:t>https://w3c.github.io/webcrypto/#algorithm-overview</w:t>
        </w:r>
      </w:hyperlink>
      <w:r w:rsidR="00264389">
        <w:rPr>
          <w:lang w:val="en-US"/>
        </w:rPr>
        <w:t xml:space="preserve"> </w:t>
      </w:r>
    </w:p>
    <w:p w14:paraId="13BB0976" w14:textId="17B61057" w:rsidR="003C62AE" w:rsidRDefault="00AF6CD3" w:rsidP="003C62AE">
      <w:pPr>
        <w:pStyle w:val="ListParagraph"/>
        <w:numPr>
          <w:ilvl w:val="0"/>
          <w:numId w:val="2"/>
        </w:numPr>
        <w:rPr>
          <w:lang w:val="en-US"/>
        </w:rPr>
      </w:pPr>
      <w:hyperlink r:id="rId40" w:history="1">
        <w:r w:rsidR="003C62AE" w:rsidRPr="0025290E">
          <w:rPr>
            <w:rStyle w:val="Hyperlink"/>
            <w:lang w:val="en-US"/>
          </w:rPr>
          <w:t>https://github.com/ExcelliumSA/WebCryptographyAPI-Study</w:t>
        </w:r>
      </w:hyperlink>
      <w:r w:rsidR="003C62AE">
        <w:rPr>
          <w:lang w:val="en-US"/>
        </w:rPr>
        <w:t xml:space="preserve"> </w:t>
      </w:r>
    </w:p>
    <w:p w14:paraId="3F704293" w14:textId="3E9D9CD1" w:rsidR="0049732B" w:rsidRDefault="00AF6CD3" w:rsidP="0049732B">
      <w:pPr>
        <w:pStyle w:val="ListParagraph"/>
        <w:numPr>
          <w:ilvl w:val="0"/>
          <w:numId w:val="2"/>
        </w:numPr>
        <w:rPr>
          <w:lang w:val="en-US"/>
        </w:rPr>
      </w:pPr>
      <w:hyperlink r:id="rId41" w:anchor="pkcs_8" w:history="1">
        <w:r w:rsidR="0049732B" w:rsidRPr="0025290E">
          <w:rPr>
            <w:rStyle w:val="Hyperlink"/>
            <w:lang w:val="en-US"/>
          </w:rPr>
          <w:t>https://developer.mozilla.org/en-US/docs/Web/API/SubtleCrypto/importKey#pkcs_8</w:t>
        </w:r>
      </w:hyperlink>
      <w:r w:rsidR="0049732B">
        <w:rPr>
          <w:lang w:val="en-US"/>
        </w:rPr>
        <w:t xml:space="preserve"> </w:t>
      </w:r>
    </w:p>
    <w:p w14:paraId="27CE9008" w14:textId="3F95D525" w:rsidR="0049732B" w:rsidRDefault="00AF6CD3" w:rsidP="0049732B">
      <w:pPr>
        <w:pStyle w:val="ListParagraph"/>
        <w:numPr>
          <w:ilvl w:val="0"/>
          <w:numId w:val="2"/>
        </w:numPr>
        <w:rPr>
          <w:lang w:val="en-US"/>
        </w:rPr>
      </w:pPr>
      <w:hyperlink r:id="rId42" w:anchor="subjectpublickeyinfo" w:history="1">
        <w:r w:rsidR="0049732B" w:rsidRPr="0025290E">
          <w:rPr>
            <w:rStyle w:val="Hyperlink"/>
            <w:lang w:val="en-US"/>
          </w:rPr>
          <w:t>https://developer.mozilla.org/en-US/docs/Web/API/SubtleCrypto/importKey#subjectpublickeyinfo</w:t>
        </w:r>
      </w:hyperlink>
    </w:p>
    <w:p w14:paraId="680583D3" w14:textId="721EB066" w:rsidR="0049732B" w:rsidRDefault="00AF6CD3" w:rsidP="0049732B">
      <w:pPr>
        <w:pStyle w:val="ListParagraph"/>
        <w:numPr>
          <w:ilvl w:val="0"/>
          <w:numId w:val="2"/>
        </w:numPr>
        <w:rPr>
          <w:lang w:val="en-US"/>
        </w:rPr>
      </w:pPr>
      <w:hyperlink r:id="rId43" w:anchor="json_web_key" w:history="1">
        <w:r w:rsidR="0049732B" w:rsidRPr="0025290E">
          <w:rPr>
            <w:rStyle w:val="Hyperlink"/>
            <w:lang w:val="en-US"/>
          </w:rPr>
          <w:t>https://developer.mozilla.org/en-US/docs/Web/API/SubtleCrypto/importKey#json_web_key</w:t>
        </w:r>
      </w:hyperlink>
      <w:r w:rsidR="0049732B">
        <w:rPr>
          <w:lang w:val="en-US"/>
        </w:rPr>
        <w:t xml:space="preserve"> </w:t>
      </w:r>
    </w:p>
    <w:p w14:paraId="2E1ECE43" w14:textId="1E622F98" w:rsidR="00D15B55" w:rsidRDefault="00AF6CD3" w:rsidP="00D15B55">
      <w:pPr>
        <w:pStyle w:val="ListParagraph"/>
        <w:numPr>
          <w:ilvl w:val="0"/>
          <w:numId w:val="2"/>
        </w:numPr>
        <w:rPr>
          <w:lang w:val="en-US"/>
        </w:rPr>
      </w:pPr>
      <w:hyperlink r:id="rId44" w:history="1">
        <w:r w:rsidR="00D15B55" w:rsidRPr="0025290E">
          <w:rPr>
            <w:rStyle w:val="Hyperlink"/>
            <w:lang w:val="en-US"/>
          </w:rPr>
          <w:t>https://www.keylength.com/en/3/</w:t>
        </w:r>
      </w:hyperlink>
      <w:r w:rsidR="00D15B55">
        <w:rPr>
          <w:lang w:val="en-US"/>
        </w:rPr>
        <w:t xml:space="preserve"> </w:t>
      </w:r>
    </w:p>
    <w:p w14:paraId="478D802A" w14:textId="37C89B7B" w:rsidR="000D6F3F" w:rsidRDefault="00AF6CD3" w:rsidP="000D6F3F">
      <w:pPr>
        <w:pStyle w:val="ListParagraph"/>
        <w:numPr>
          <w:ilvl w:val="0"/>
          <w:numId w:val="2"/>
        </w:numPr>
        <w:rPr>
          <w:lang w:val="en-US"/>
        </w:rPr>
      </w:pPr>
      <w:hyperlink r:id="rId45" w:anchor="theory" w:history="1">
        <w:r w:rsidR="000D6F3F" w:rsidRPr="0025290E">
          <w:rPr>
            <w:rStyle w:val="Hyperlink"/>
            <w:lang w:val="en-US"/>
          </w:rPr>
          <w:t>https://bettercrypto.org/#theory</w:t>
        </w:r>
      </w:hyperlink>
      <w:r w:rsidR="000D6F3F">
        <w:rPr>
          <w:lang w:val="en-US"/>
        </w:rPr>
        <w:t xml:space="preserve"> </w:t>
      </w:r>
    </w:p>
    <w:p w14:paraId="20D2A4F1" w14:textId="26019F8B" w:rsidR="00D80044" w:rsidRDefault="00AF6CD3" w:rsidP="00D80044">
      <w:pPr>
        <w:pStyle w:val="ListParagraph"/>
        <w:numPr>
          <w:ilvl w:val="0"/>
          <w:numId w:val="2"/>
        </w:numPr>
        <w:rPr>
          <w:lang w:val="en-US"/>
        </w:rPr>
      </w:pPr>
      <w:hyperlink r:id="rId46" w:anchor="parameters" w:history="1">
        <w:r w:rsidR="00D80044" w:rsidRPr="0025290E">
          <w:rPr>
            <w:rStyle w:val="Hyperlink"/>
            <w:lang w:val="en-US"/>
          </w:rPr>
          <w:t>https://developer.mozilla.org/en-US/docs/Web/API/SubtleCrypto/generateKey#parameters</w:t>
        </w:r>
      </w:hyperlink>
      <w:r w:rsidR="00D80044">
        <w:rPr>
          <w:lang w:val="en-US"/>
        </w:rPr>
        <w:t xml:space="preserve"> </w:t>
      </w:r>
    </w:p>
    <w:p w14:paraId="29AD50C0" w14:textId="27525384" w:rsidR="00312EDF" w:rsidRDefault="00AF6CD3" w:rsidP="00312EDF">
      <w:pPr>
        <w:pStyle w:val="ListParagraph"/>
        <w:numPr>
          <w:ilvl w:val="0"/>
          <w:numId w:val="2"/>
        </w:numPr>
        <w:rPr>
          <w:lang w:val="en-US"/>
        </w:rPr>
      </w:pPr>
      <w:hyperlink r:id="rId47" w:history="1">
        <w:r w:rsidR="00312EDF" w:rsidRPr="0025290E">
          <w:rPr>
            <w:rStyle w:val="Hyperlink"/>
            <w:lang w:val="en-US"/>
          </w:rPr>
          <w:t>https://excelliumsa.github.io/WebCryptographyAPI-Study/</w:t>
        </w:r>
      </w:hyperlink>
      <w:r w:rsidR="00312EDF">
        <w:rPr>
          <w:lang w:val="en-US"/>
        </w:rPr>
        <w:t xml:space="preserve"> </w:t>
      </w:r>
    </w:p>
    <w:p w14:paraId="4340E70A" w14:textId="1C5AB563" w:rsidR="000E5F60" w:rsidRDefault="00AF6CD3" w:rsidP="000E5F60">
      <w:pPr>
        <w:pStyle w:val="ListParagraph"/>
        <w:numPr>
          <w:ilvl w:val="0"/>
          <w:numId w:val="2"/>
        </w:numPr>
        <w:rPr>
          <w:lang w:val="en-US"/>
        </w:rPr>
      </w:pPr>
      <w:hyperlink r:id="rId48" w:history="1">
        <w:r w:rsidR="000E5F60" w:rsidRPr="0025290E">
          <w:rPr>
            <w:rStyle w:val="Hyperlink"/>
            <w:lang w:val="en-US"/>
          </w:rPr>
          <w:t>https://github.com/ExcelliumSA/WebCryptographyAPI-Study/blob/main/docs/js/operations.js</w:t>
        </w:r>
      </w:hyperlink>
      <w:r w:rsidR="000E5F60">
        <w:rPr>
          <w:lang w:val="en-US"/>
        </w:rPr>
        <w:t xml:space="preserve"> </w:t>
      </w:r>
    </w:p>
    <w:p w14:paraId="46F7B69A" w14:textId="5EED66E9" w:rsidR="00641BFA" w:rsidRDefault="00AF6CD3" w:rsidP="00641BFA">
      <w:pPr>
        <w:pStyle w:val="ListParagraph"/>
        <w:numPr>
          <w:ilvl w:val="0"/>
          <w:numId w:val="2"/>
        </w:numPr>
        <w:rPr>
          <w:lang w:val="en-US"/>
        </w:rPr>
      </w:pPr>
      <w:hyperlink r:id="rId49" w:history="1">
        <w:r w:rsidR="00641BFA" w:rsidRPr="0025290E">
          <w:rPr>
            <w:rStyle w:val="Hyperlink"/>
            <w:lang w:val="en-US"/>
          </w:rPr>
          <w:t>https://github.com/ExcelliumSA/WebCryptographyAPI-Study/blob/main/study-note.pdf</w:t>
        </w:r>
      </w:hyperlink>
      <w:r w:rsidR="00641BFA">
        <w:rPr>
          <w:lang w:val="en-US"/>
        </w:rPr>
        <w:t xml:space="preserve"> </w:t>
      </w:r>
    </w:p>
    <w:p w14:paraId="24CCB060" w14:textId="5491F194" w:rsidR="001F7641" w:rsidRDefault="00AF6CD3" w:rsidP="001F7641">
      <w:pPr>
        <w:pStyle w:val="ListParagraph"/>
        <w:numPr>
          <w:ilvl w:val="0"/>
          <w:numId w:val="2"/>
        </w:numPr>
        <w:rPr>
          <w:lang w:val="en-US"/>
        </w:rPr>
      </w:pPr>
      <w:hyperlink r:id="rId50" w:history="1">
        <w:r w:rsidR="001F7641" w:rsidRPr="0025290E">
          <w:rPr>
            <w:rStyle w:val="Hyperlink"/>
            <w:lang w:val="en-US"/>
          </w:rPr>
          <w:t>https://developer.mozilla.org/en-US/docs/Web/API/CryptoKey</w:t>
        </w:r>
      </w:hyperlink>
      <w:r w:rsidR="001F7641">
        <w:rPr>
          <w:lang w:val="en-US"/>
        </w:rPr>
        <w:t xml:space="preserve"> </w:t>
      </w:r>
    </w:p>
    <w:p w14:paraId="37ED1D9E" w14:textId="7DED9B0C" w:rsidR="001F7641" w:rsidRDefault="00AF6CD3" w:rsidP="001F7641">
      <w:pPr>
        <w:pStyle w:val="ListParagraph"/>
        <w:numPr>
          <w:ilvl w:val="0"/>
          <w:numId w:val="2"/>
        </w:numPr>
        <w:rPr>
          <w:lang w:val="en-US"/>
        </w:rPr>
      </w:pPr>
      <w:hyperlink r:id="rId51" w:anchor="concepts-key-storage" w:history="1">
        <w:r w:rsidR="001F7641" w:rsidRPr="0025290E">
          <w:rPr>
            <w:rStyle w:val="Hyperlink"/>
            <w:lang w:val="en-US"/>
          </w:rPr>
          <w:t>https://w3c.github.io/webcrypto/#concepts-key-storage</w:t>
        </w:r>
      </w:hyperlink>
      <w:r w:rsidR="001F7641">
        <w:rPr>
          <w:lang w:val="en-US"/>
        </w:rPr>
        <w:t xml:space="preserve"> </w:t>
      </w:r>
    </w:p>
    <w:p w14:paraId="6DEBF605" w14:textId="1F6204DC" w:rsidR="00BC5915" w:rsidRDefault="00AF6CD3" w:rsidP="00BC5915">
      <w:pPr>
        <w:pStyle w:val="ListParagraph"/>
        <w:numPr>
          <w:ilvl w:val="0"/>
          <w:numId w:val="2"/>
        </w:numPr>
        <w:rPr>
          <w:lang w:val="en-US"/>
        </w:rPr>
      </w:pPr>
      <w:hyperlink r:id="rId52" w:anchor="L179" w:history="1">
        <w:r w:rsidR="00BC5915" w:rsidRPr="0025290E">
          <w:rPr>
            <w:rStyle w:val="Hyperlink"/>
            <w:lang w:val="en-US"/>
          </w:rPr>
          <w:t>https://github.com/ExcelliumSA/WebCryptographyAPI-Study/blob/main/docs/js/commons.js#L179</w:t>
        </w:r>
      </w:hyperlink>
      <w:r w:rsidR="00BC5915">
        <w:rPr>
          <w:lang w:val="en-US"/>
        </w:rPr>
        <w:t xml:space="preserve"> </w:t>
      </w:r>
    </w:p>
    <w:p w14:paraId="05981CCF" w14:textId="0E613C2C" w:rsidR="008059CD" w:rsidRDefault="00AF6CD3" w:rsidP="008059CD">
      <w:pPr>
        <w:pStyle w:val="ListParagraph"/>
        <w:numPr>
          <w:ilvl w:val="0"/>
          <w:numId w:val="2"/>
        </w:numPr>
        <w:rPr>
          <w:lang w:val="en-US"/>
        </w:rPr>
      </w:pPr>
      <w:hyperlink r:id="rId53" w:history="1">
        <w:r w:rsidR="008059CD" w:rsidRPr="0025290E">
          <w:rPr>
            <w:rStyle w:val="Hyperlink"/>
            <w:lang w:val="en-US"/>
          </w:rPr>
          <w:t>https://en.wikipedia.org/wiki/LevelDB</w:t>
        </w:r>
      </w:hyperlink>
      <w:r w:rsidR="008059CD">
        <w:rPr>
          <w:lang w:val="en-US"/>
        </w:rPr>
        <w:t xml:space="preserve"> </w:t>
      </w:r>
    </w:p>
    <w:p w14:paraId="612127A1" w14:textId="434E2C11" w:rsidR="00872E09" w:rsidRDefault="00AF6CD3" w:rsidP="00872E09">
      <w:pPr>
        <w:pStyle w:val="ListParagraph"/>
        <w:numPr>
          <w:ilvl w:val="0"/>
          <w:numId w:val="2"/>
        </w:numPr>
        <w:rPr>
          <w:lang w:val="en-US"/>
        </w:rPr>
      </w:pPr>
      <w:hyperlink r:id="rId54" w:anchor="L140" w:history="1">
        <w:r w:rsidR="00872E09" w:rsidRPr="00E305C6">
          <w:rPr>
            <w:rStyle w:val="Hyperlink"/>
            <w:lang w:val="en-US"/>
          </w:rPr>
          <w:t>https://github.com/ExcelliumSA/WebCryptographyAPI-Study/blob/main/docs/js/operations.js#L140</w:t>
        </w:r>
      </w:hyperlink>
      <w:r w:rsidR="00872E09">
        <w:rPr>
          <w:lang w:val="en-US"/>
        </w:rPr>
        <w:t xml:space="preserve"> </w:t>
      </w:r>
    </w:p>
    <w:p w14:paraId="58EAE1FE" w14:textId="28FD57FA" w:rsidR="00FD0AEF" w:rsidRDefault="00AF6CD3" w:rsidP="00E800BD">
      <w:pPr>
        <w:pStyle w:val="ListParagraph"/>
        <w:numPr>
          <w:ilvl w:val="0"/>
          <w:numId w:val="2"/>
        </w:numPr>
        <w:rPr>
          <w:lang w:val="en-US"/>
        </w:rPr>
      </w:pPr>
      <w:hyperlink r:id="rId55" w:history="1">
        <w:r w:rsidR="00E800BD" w:rsidRPr="00D4354A">
          <w:rPr>
            <w:rStyle w:val="Hyperlink"/>
            <w:lang w:val="en-US"/>
          </w:rPr>
          <w:t>https://github.com/ExcelliumSA/WebCryptographyAPI-Study/blob/main/demo-instability.mp4</w:t>
        </w:r>
      </w:hyperlink>
      <w:r w:rsidR="00E800BD">
        <w:rPr>
          <w:lang w:val="en-US"/>
        </w:rPr>
        <w:t xml:space="preserve"> </w:t>
      </w:r>
    </w:p>
    <w:p w14:paraId="3AF03582" w14:textId="1A24D675" w:rsidR="00D33961" w:rsidRPr="001F1FB9" w:rsidRDefault="00D33961" w:rsidP="00D33961">
      <w:pPr>
        <w:pStyle w:val="ListParagraph"/>
        <w:numPr>
          <w:ilvl w:val="0"/>
          <w:numId w:val="2"/>
        </w:numPr>
        <w:rPr>
          <w:lang w:val="en-US"/>
        </w:rPr>
      </w:pPr>
      <w:hyperlink r:id="rId56" w:history="1">
        <w:r w:rsidRPr="00A36BA7">
          <w:rPr>
            <w:rStyle w:val="Hyperlink"/>
            <w:lang w:val="en-US"/>
          </w:rPr>
          <w:t>https://github.com/ExcelliumSA/WebCryptographyAPI-Study/blob/main/stats.ps1</w:t>
        </w:r>
      </w:hyperlink>
      <w:r>
        <w:rPr>
          <w:lang w:val="en-US"/>
        </w:rPr>
        <w:t xml:space="preserve"> </w:t>
      </w:r>
    </w:p>
    <w:p w14:paraId="459392D7" w14:textId="77777777" w:rsidR="005A7569" w:rsidRPr="001F73CA" w:rsidRDefault="005A7569">
      <w:pPr>
        <w:rPr>
          <w:lang w:val="en-US"/>
        </w:rPr>
      </w:pPr>
    </w:p>
    <w:sectPr w:rsidR="005A7569" w:rsidRPr="001F73CA">
      <w:footerReference w:type="default" r:id="rId57"/>
      <w:pgSz w:w="11906" w:h="16838"/>
      <w:pgMar w:top="1417" w:right="1417" w:bottom="1417"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96F09" w16cex:dateUtc="2021-04-20T13:17:00Z"/>
  <w16cex:commentExtensible w16cex:durableId="43B69BD1" w16cex:dateUtc="2021-04-20T16:19:00Z"/>
  <w16cex:commentExtensible w16cex:durableId="24297314" w16cex:dateUtc="2021-04-20T13:34:00Z"/>
  <w16cex:commentExtensible w16cex:durableId="011E4DEA" w16cex:dateUtc="2021-04-20T16: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C0725F" w16cid:durableId="24296F09"/>
  <w16cid:commentId w16cid:paraId="118806A0" w16cid:durableId="43B69BD1"/>
  <w16cid:commentId w16cid:paraId="7CEE998F" w16cid:durableId="24297314"/>
  <w16cid:commentId w16cid:paraId="1C41173B" w16cid:durableId="011E4DE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A444A" w14:textId="77777777" w:rsidR="00AF6CD3" w:rsidRDefault="00AF6CD3" w:rsidP="0002582F">
      <w:pPr>
        <w:spacing w:after="0" w:line="240" w:lineRule="auto"/>
      </w:pPr>
      <w:r>
        <w:separator/>
      </w:r>
    </w:p>
  </w:endnote>
  <w:endnote w:type="continuationSeparator" w:id="0">
    <w:p w14:paraId="0A96C8E6" w14:textId="77777777" w:rsidR="00AF6CD3" w:rsidRDefault="00AF6CD3" w:rsidP="0002582F">
      <w:pPr>
        <w:spacing w:after="0" w:line="240" w:lineRule="auto"/>
      </w:pPr>
      <w:r>
        <w:continuationSeparator/>
      </w:r>
    </w:p>
  </w:endnote>
  <w:endnote w:type="continuationNotice" w:id="1">
    <w:p w14:paraId="540B3DAF" w14:textId="77777777" w:rsidR="00AF6CD3" w:rsidRDefault="00AF6C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1512626"/>
      <w:docPartObj>
        <w:docPartGallery w:val="Page Numbers (Bottom of Page)"/>
        <w:docPartUnique/>
      </w:docPartObj>
    </w:sdtPr>
    <w:sdtEndPr/>
    <w:sdtContent>
      <w:sdt>
        <w:sdtPr>
          <w:id w:val="-1769616900"/>
          <w:docPartObj>
            <w:docPartGallery w:val="Page Numbers (Top of Page)"/>
            <w:docPartUnique/>
          </w:docPartObj>
        </w:sdtPr>
        <w:sdtEndPr/>
        <w:sdtContent>
          <w:p w14:paraId="228D9C7A" w14:textId="7A1BE9B0" w:rsidR="008059CD" w:rsidRDefault="008059C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2435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24357">
              <w:rPr>
                <w:b/>
                <w:bCs/>
                <w:noProof/>
              </w:rPr>
              <w:t>16</w:t>
            </w:r>
            <w:r>
              <w:rPr>
                <w:b/>
                <w:bCs/>
                <w:sz w:val="24"/>
                <w:szCs w:val="24"/>
              </w:rPr>
              <w:fldChar w:fldCharType="end"/>
            </w:r>
          </w:p>
        </w:sdtContent>
      </w:sdt>
    </w:sdtContent>
  </w:sdt>
  <w:p w14:paraId="2DB8C94A" w14:textId="77777777" w:rsidR="008059CD" w:rsidRDefault="00805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175BD" w14:textId="77777777" w:rsidR="00AF6CD3" w:rsidRDefault="00AF6CD3" w:rsidP="0002582F">
      <w:pPr>
        <w:spacing w:after="0" w:line="240" w:lineRule="auto"/>
      </w:pPr>
      <w:r>
        <w:separator/>
      </w:r>
    </w:p>
  </w:footnote>
  <w:footnote w:type="continuationSeparator" w:id="0">
    <w:p w14:paraId="3FF195B2" w14:textId="77777777" w:rsidR="00AF6CD3" w:rsidRDefault="00AF6CD3" w:rsidP="0002582F">
      <w:pPr>
        <w:spacing w:after="0" w:line="240" w:lineRule="auto"/>
      </w:pPr>
      <w:r>
        <w:continuationSeparator/>
      </w:r>
    </w:p>
  </w:footnote>
  <w:footnote w:type="continuationNotice" w:id="1">
    <w:p w14:paraId="12900035" w14:textId="77777777" w:rsidR="00AF6CD3" w:rsidRDefault="00AF6C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1082F"/>
    <w:multiLevelType w:val="hybridMultilevel"/>
    <w:tmpl w:val="4D007C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2FE353B"/>
    <w:multiLevelType w:val="hybridMultilevel"/>
    <w:tmpl w:val="C212A274"/>
    <w:lvl w:ilvl="0" w:tplc="080C000F">
      <w:start w:val="1"/>
      <w:numFmt w:val="decimal"/>
      <w:lvlText w:val="%1."/>
      <w:lvlJc w:val="left"/>
      <w:pPr>
        <w:ind w:left="768" w:hanging="360"/>
      </w:pPr>
    </w:lvl>
    <w:lvl w:ilvl="1" w:tplc="080C0019" w:tentative="1">
      <w:start w:val="1"/>
      <w:numFmt w:val="lowerLetter"/>
      <w:lvlText w:val="%2."/>
      <w:lvlJc w:val="left"/>
      <w:pPr>
        <w:ind w:left="1488" w:hanging="360"/>
      </w:pPr>
    </w:lvl>
    <w:lvl w:ilvl="2" w:tplc="080C001B" w:tentative="1">
      <w:start w:val="1"/>
      <w:numFmt w:val="lowerRoman"/>
      <w:lvlText w:val="%3."/>
      <w:lvlJc w:val="right"/>
      <w:pPr>
        <w:ind w:left="2208" w:hanging="180"/>
      </w:pPr>
    </w:lvl>
    <w:lvl w:ilvl="3" w:tplc="080C000F" w:tentative="1">
      <w:start w:val="1"/>
      <w:numFmt w:val="decimal"/>
      <w:lvlText w:val="%4."/>
      <w:lvlJc w:val="left"/>
      <w:pPr>
        <w:ind w:left="2928" w:hanging="360"/>
      </w:pPr>
    </w:lvl>
    <w:lvl w:ilvl="4" w:tplc="080C0019" w:tentative="1">
      <w:start w:val="1"/>
      <w:numFmt w:val="lowerLetter"/>
      <w:lvlText w:val="%5."/>
      <w:lvlJc w:val="left"/>
      <w:pPr>
        <w:ind w:left="3648" w:hanging="360"/>
      </w:pPr>
    </w:lvl>
    <w:lvl w:ilvl="5" w:tplc="080C001B" w:tentative="1">
      <w:start w:val="1"/>
      <w:numFmt w:val="lowerRoman"/>
      <w:lvlText w:val="%6."/>
      <w:lvlJc w:val="right"/>
      <w:pPr>
        <w:ind w:left="4368" w:hanging="180"/>
      </w:pPr>
    </w:lvl>
    <w:lvl w:ilvl="6" w:tplc="080C000F" w:tentative="1">
      <w:start w:val="1"/>
      <w:numFmt w:val="decimal"/>
      <w:lvlText w:val="%7."/>
      <w:lvlJc w:val="left"/>
      <w:pPr>
        <w:ind w:left="5088" w:hanging="360"/>
      </w:pPr>
    </w:lvl>
    <w:lvl w:ilvl="7" w:tplc="080C0019" w:tentative="1">
      <w:start w:val="1"/>
      <w:numFmt w:val="lowerLetter"/>
      <w:lvlText w:val="%8."/>
      <w:lvlJc w:val="left"/>
      <w:pPr>
        <w:ind w:left="5808" w:hanging="360"/>
      </w:pPr>
    </w:lvl>
    <w:lvl w:ilvl="8" w:tplc="080C001B" w:tentative="1">
      <w:start w:val="1"/>
      <w:numFmt w:val="lowerRoman"/>
      <w:lvlText w:val="%9."/>
      <w:lvlJc w:val="right"/>
      <w:pPr>
        <w:ind w:left="6528" w:hanging="180"/>
      </w:pPr>
    </w:lvl>
  </w:abstractNum>
  <w:abstractNum w:abstractNumId="2" w15:restartNumberingAfterBreak="0">
    <w:nsid w:val="288B28F6"/>
    <w:multiLevelType w:val="hybridMultilevel"/>
    <w:tmpl w:val="46E67766"/>
    <w:lvl w:ilvl="0" w:tplc="080C000F">
      <w:start w:val="1"/>
      <w:numFmt w:val="decimal"/>
      <w:lvlText w:val="%1."/>
      <w:lvlJc w:val="left"/>
      <w:pPr>
        <w:ind w:left="768" w:hanging="360"/>
      </w:pPr>
    </w:lvl>
    <w:lvl w:ilvl="1" w:tplc="080C0019" w:tentative="1">
      <w:start w:val="1"/>
      <w:numFmt w:val="lowerLetter"/>
      <w:lvlText w:val="%2."/>
      <w:lvlJc w:val="left"/>
      <w:pPr>
        <w:ind w:left="1488" w:hanging="360"/>
      </w:pPr>
    </w:lvl>
    <w:lvl w:ilvl="2" w:tplc="080C001B" w:tentative="1">
      <w:start w:val="1"/>
      <w:numFmt w:val="lowerRoman"/>
      <w:lvlText w:val="%3."/>
      <w:lvlJc w:val="right"/>
      <w:pPr>
        <w:ind w:left="2208" w:hanging="180"/>
      </w:pPr>
    </w:lvl>
    <w:lvl w:ilvl="3" w:tplc="080C000F" w:tentative="1">
      <w:start w:val="1"/>
      <w:numFmt w:val="decimal"/>
      <w:lvlText w:val="%4."/>
      <w:lvlJc w:val="left"/>
      <w:pPr>
        <w:ind w:left="2928" w:hanging="360"/>
      </w:pPr>
    </w:lvl>
    <w:lvl w:ilvl="4" w:tplc="080C0019" w:tentative="1">
      <w:start w:val="1"/>
      <w:numFmt w:val="lowerLetter"/>
      <w:lvlText w:val="%5."/>
      <w:lvlJc w:val="left"/>
      <w:pPr>
        <w:ind w:left="3648" w:hanging="360"/>
      </w:pPr>
    </w:lvl>
    <w:lvl w:ilvl="5" w:tplc="080C001B" w:tentative="1">
      <w:start w:val="1"/>
      <w:numFmt w:val="lowerRoman"/>
      <w:lvlText w:val="%6."/>
      <w:lvlJc w:val="right"/>
      <w:pPr>
        <w:ind w:left="4368" w:hanging="180"/>
      </w:pPr>
    </w:lvl>
    <w:lvl w:ilvl="6" w:tplc="080C000F" w:tentative="1">
      <w:start w:val="1"/>
      <w:numFmt w:val="decimal"/>
      <w:lvlText w:val="%7."/>
      <w:lvlJc w:val="left"/>
      <w:pPr>
        <w:ind w:left="5088" w:hanging="360"/>
      </w:pPr>
    </w:lvl>
    <w:lvl w:ilvl="7" w:tplc="080C0019" w:tentative="1">
      <w:start w:val="1"/>
      <w:numFmt w:val="lowerLetter"/>
      <w:lvlText w:val="%8."/>
      <w:lvlJc w:val="left"/>
      <w:pPr>
        <w:ind w:left="5808" w:hanging="360"/>
      </w:pPr>
    </w:lvl>
    <w:lvl w:ilvl="8" w:tplc="080C001B" w:tentative="1">
      <w:start w:val="1"/>
      <w:numFmt w:val="lowerRoman"/>
      <w:lvlText w:val="%9."/>
      <w:lvlJc w:val="right"/>
      <w:pPr>
        <w:ind w:left="6528" w:hanging="180"/>
      </w:pPr>
    </w:lvl>
  </w:abstractNum>
  <w:abstractNum w:abstractNumId="3" w15:restartNumberingAfterBreak="0">
    <w:nsid w:val="2AD1471F"/>
    <w:multiLevelType w:val="hybridMultilevel"/>
    <w:tmpl w:val="73C2608E"/>
    <w:lvl w:ilvl="0" w:tplc="080C000F">
      <w:start w:val="1"/>
      <w:numFmt w:val="decimal"/>
      <w:lvlText w:val="%1."/>
      <w:lvlJc w:val="left"/>
      <w:pPr>
        <w:ind w:left="720" w:hanging="360"/>
      </w:pPr>
    </w:lvl>
    <w:lvl w:ilvl="1" w:tplc="080C0001">
      <w:start w:val="1"/>
      <w:numFmt w:val="bullet"/>
      <w:lvlText w:val=""/>
      <w:lvlJc w:val="left"/>
      <w:pPr>
        <w:ind w:left="1440" w:hanging="360"/>
      </w:pPr>
      <w:rPr>
        <w:rFonts w:ascii="Symbol" w:hAnsi="Symbol" w:hint="default"/>
      </w:rPr>
    </w:lvl>
    <w:lvl w:ilvl="2" w:tplc="080C001B">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2BB044A2"/>
    <w:multiLevelType w:val="hybridMultilevel"/>
    <w:tmpl w:val="88442C2A"/>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D15476F"/>
    <w:multiLevelType w:val="hybridMultilevel"/>
    <w:tmpl w:val="41B899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EDE3AD0"/>
    <w:multiLevelType w:val="hybridMultilevel"/>
    <w:tmpl w:val="D8E44E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309747F7"/>
    <w:multiLevelType w:val="hybridMultilevel"/>
    <w:tmpl w:val="4920D4E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3B585B51"/>
    <w:multiLevelType w:val="hybridMultilevel"/>
    <w:tmpl w:val="E936635C"/>
    <w:lvl w:ilvl="0" w:tplc="080C0001">
      <w:start w:val="1"/>
      <w:numFmt w:val="bullet"/>
      <w:lvlText w:val=""/>
      <w:lvlJc w:val="left"/>
      <w:pPr>
        <w:ind w:left="3650" w:hanging="360"/>
      </w:pPr>
      <w:rPr>
        <w:rFonts w:ascii="Symbol" w:hAnsi="Symbol" w:hint="default"/>
      </w:rPr>
    </w:lvl>
    <w:lvl w:ilvl="1" w:tplc="080C0003" w:tentative="1">
      <w:start w:val="1"/>
      <w:numFmt w:val="bullet"/>
      <w:lvlText w:val="o"/>
      <w:lvlJc w:val="left"/>
      <w:pPr>
        <w:ind w:left="4370" w:hanging="360"/>
      </w:pPr>
      <w:rPr>
        <w:rFonts w:ascii="Courier New" w:hAnsi="Courier New" w:cs="Courier New" w:hint="default"/>
      </w:rPr>
    </w:lvl>
    <w:lvl w:ilvl="2" w:tplc="080C0005" w:tentative="1">
      <w:start w:val="1"/>
      <w:numFmt w:val="bullet"/>
      <w:lvlText w:val=""/>
      <w:lvlJc w:val="left"/>
      <w:pPr>
        <w:ind w:left="5090" w:hanging="360"/>
      </w:pPr>
      <w:rPr>
        <w:rFonts w:ascii="Wingdings" w:hAnsi="Wingdings" w:hint="default"/>
      </w:rPr>
    </w:lvl>
    <w:lvl w:ilvl="3" w:tplc="080C0001" w:tentative="1">
      <w:start w:val="1"/>
      <w:numFmt w:val="bullet"/>
      <w:lvlText w:val=""/>
      <w:lvlJc w:val="left"/>
      <w:pPr>
        <w:ind w:left="5810" w:hanging="360"/>
      </w:pPr>
      <w:rPr>
        <w:rFonts w:ascii="Symbol" w:hAnsi="Symbol" w:hint="default"/>
      </w:rPr>
    </w:lvl>
    <w:lvl w:ilvl="4" w:tplc="080C0003" w:tentative="1">
      <w:start w:val="1"/>
      <w:numFmt w:val="bullet"/>
      <w:lvlText w:val="o"/>
      <w:lvlJc w:val="left"/>
      <w:pPr>
        <w:ind w:left="6530" w:hanging="360"/>
      </w:pPr>
      <w:rPr>
        <w:rFonts w:ascii="Courier New" w:hAnsi="Courier New" w:cs="Courier New" w:hint="default"/>
      </w:rPr>
    </w:lvl>
    <w:lvl w:ilvl="5" w:tplc="080C0005" w:tentative="1">
      <w:start w:val="1"/>
      <w:numFmt w:val="bullet"/>
      <w:lvlText w:val=""/>
      <w:lvlJc w:val="left"/>
      <w:pPr>
        <w:ind w:left="7250" w:hanging="360"/>
      </w:pPr>
      <w:rPr>
        <w:rFonts w:ascii="Wingdings" w:hAnsi="Wingdings" w:hint="default"/>
      </w:rPr>
    </w:lvl>
    <w:lvl w:ilvl="6" w:tplc="080C0001" w:tentative="1">
      <w:start w:val="1"/>
      <w:numFmt w:val="bullet"/>
      <w:lvlText w:val=""/>
      <w:lvlJc w:val="left"/>
      <w:pPr>
        <w:ind w:left="7970" w:hanging="360"/>
      </w:pPr>
      <w:rPr>
        <w:rFonts w:ascii="Symbol" w:hAnsi="Symbol" w:hint="default"/>
      </w:rPr>
    </w:lvl>
    <w:lvl w:ilvl="7" w:tplc="080C0003" w:tentative="1">
      <w:start w:val="1"/>
      <w:numFmt w:val="bullet"/>
      <w:lvlText w:val="o"/>
      <w:lvlJc w:val="left"/>
      <w:pPr>
        <w:ind w:left="8690" w:hanging="360"/>
      </w:pPr>
      <w:rPr>
        <w:rFonts w:ascii="Courier New" w:hAnsi="Courier New" w:cs="Courier New" w:hint="default"/>
      </w:rPr>
    </w:lvl>
    <w:lvl w:ilvl="8" w:tplc="080C0005" w:tentative="1">
      <w:start w:val="1"/>
      <w:numFmt w:val="bullet"/>
      <w:lvlText w:val=""/>
      <w:lvlJc w:val="left"/>
      <w:pPr>
        <w:ind w:left="9410" w:hanging="360"/>
      </w:pPr>
      <w:rPr>
        <w:rFonts w:ascii="Wingdings" w:hAnsi="Wingdings" w:hint="default"/>
      </w:rPr>
    </w:lvl>
  </w:abstractNum>
  <w:abstractNum w:abstractNumId="9" w15:restartNumberingAfterBreak="0">
    <w:nsid w:val="4BDF7CF5"/>
    <w:multiLevelType w:val="hybridMultilevel"/>
    <w:tmpl w:val="238AB4B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56A65D7B"/>
    <w:multiLevelType w:val="hybridMultilevel"/>
    <w:tmpl w:val="15B896AC"/>
    <w:lvl w:ilvl="0" w:tplc="080C0001">
      <w:start w:val="1"/>
      <w:numFmt w:val="bullet"/>
      <w:lvlText w:val=""/>
      <w:lvlJc w:val="left"/>
      <w:pPr>
        <w:ind w:left="3600" w:hanging="360"/>
      </w:pPr>
      <w:rPr>
        <w:rFonts w:ascii="Symbol" w:hAnsi="Symbol" w:hint="default"/>
      </w:rPr>
    </w:lvl>
    <w:lvl w:ilvl="1" w:tplc="080C0003" w:tentative="1">
      <w:start w:val="1"/>
      <w:numFmt w:val="bullet"/>
      <w:lvlText w:val="o"/>
      <w:lvlJc w:val="left"/>
      <w:pPr>
        <w:ind w:left="4320" w:hanging="360"/>
      </w:pPr>
      <w:rPr>
        <w:rFonts w:ascii="Courier New" w:hAnsi="Courier New" w:cs="Courier New" w:hint="default"/>
      </w:rPr>
    </w:lvl>
    <w:lvl w:ilvl="2" w:tplc="080C0005" w:tentative="1">
      <w:start w:val="1"/>
      <w:numFmt w:val="bullet"/>
      <w:lvlText w:val=""/>
      <w:lvlJc w:val="left"/>
      <w:pPr>
        <w:ind w:left="5040" w:hanging="360"/>
      </w:pPr>
      <w:rPr>
        <w:rFonts w:ascii="Wingdings" w:hAnsi="Wingdings" w:hint="default"/>
      </w:rPr>
    </w:lvl>
    <w:lvl w:ilvl="3" w:tplc="080C0001" w:tentative="1">
      <w:start w:val="1"/>
      <w:numFmt w:val="bullet"/>
      <w:lvlText w:val=""/>
      <w:lvlJc w:val="left"/>
      <w:pPr>
        <w:ind w:left="5760" w:hanging="360"/>
      </w:pPr>
      <w:rPr>
        <w:rFonts w:ascii="Symbol" w:hAnsi="Symbol" w:hint="default"/>
      </w:rPr>
    </w:lvl>
    <w:lvl w:ilvl="4" w:tplc="080C0003" w:tentative="1">
      <w:start w:val="1"/>
      <w:numFmt w:val="bullet"/>
      <w:lvlText w:val="o"/>
      <w:lvlJc w:val="left"/>
      <w:pPr>
        <w:ind w:left="6480" w:hanging="360"/>
      </w:pPr>
      <w:rPr>
        <w:rFonts w:ascii="Courier New" w:hAnsi="Courier New" w:cs="Courier New" w:hint="default"/>
      </w:rPr>
    </w:lvl>
    <w:lvl w:ilvl="5" w:tplc="080C0005" w:tentative="1">
      <w:start w:val="1"/>
      <w:numFmt w:val="bullet"/>
      <w:lvlText w:val=""/>
      <w:lvlJc w:val="left"/>
      <w:pPr>
        <w:ind w:left="7200" w:hanging="360"/>
      </w:pPr>
      <w:rPr>
        <w:rFonts w:ascii="Wingdings" w:hAnsi="Wingdings" w:hint="default"/>
      </w:rPr>
    </w:lvl>
    <w:lvl w:ilvl="6" w:tplc="080C0001" w:tentative="1">
      <w:start w:val="1"/>
      <w:numFmt w:val="bullet"/>
      <w:lvlText w:val=""/>
      <w:lvlJc w:val="left"/>
      <w:pPr>
        <w:ind w:left="7920" w:hanging="360"/>
      </w:pPr>
      <w:rPr>
        <w:rFonts w:ascii="Symbol" w:hAnsi="Symbol" w:hint="default"/>
      </w:rPr>
    </w:lvl>
    <w:lvl w:ilvl="7" w:tplc="080C0003" w:tentative="1">
      <w:start w:val="1"/>
      <w:numFmt w:val="bullet"/>
      <w:lvlText w:val="o"/>
      <w:lvlJc w:val="left"/>
      <w:pPr>
        <w:ind w:left="8640" w:hanging="360"/>
      </w:pPr>
      <w:rPr>
        <w:rFonts w:ascii="Courier New" w:hAnsi="Courier New" w:cs="Courier New" w:hint="default"/>
      </w:rPr>
    </w:lvl>
    <w:lvl w:ilvl="8" w:tplc="080C0005" w:tentative="1">
      <w:start w:val="1"/>
      <w:numFmt w:val="bullet"/>
      <w:lvlText w:val=""/>
      <w:lvlJc w:val="left"/>
      <w:pPr>
        <w:ind w:left="9360" w:hanging="360"/>
      </w:pPr>
      <w:rPr>
        <w:rFonts w:ascii="Wingdings" w:hAnsi="Wingdings" w:hint="default"/>
      </w:rPr>
    </w:lvl>
  </w:abstractNum>
  <w:abstractNum w:abstractNumId="11" w15:restartNumberingAfterBreak="0">
    <w:nsid w:val="5AF5223A"/>
    <w:multiLevelType w:val="hybridMultilevel"/>
    <w:tmpl w:val="81062FF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6652330D"/>
    <w:multiLevelType w:val="hybridMultilevel"/>
    <w:tmpl w:val="50D206C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70122A4A"/>
    <w:multiLevelType w:val="hybridMultilevel"/>
    <w:tmpl w:val="1312DF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7140674C"/>
    <w:multiLevelType w:val="hybridMultilevel"/>
    <w:tmpl w:val="126AC74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7759755C"/>
    <w:multiLevelType w:val="hybridMultilevel"/>
    <w:tmpl w:val="C212A274"/>
    <w:lvl w:ilvl="0" w:tplc="080C000F">
      <w:start w:val="1"/>
      <w:numFmt w:val="decimal"/>
      <w:lvlText w:val="%1."/>
      <w:lvlJc w:val="left"/>
      <w:pPr>
        <w:ind w:left="768" w:hanging="360"/>
      </w:pPr>
    </w:lvl>
    <w:lvl w:ilvl="1" w:tplc="080C0019" w:tentative="1">
      <w:start w:val="1"/>
      <w:numFmt w:val="lowerLetter"/>
      <w:lvlText w:val="%2."/>
      <w:lvlJc w:val="left"/>
      <w:pPr>
        <w:ind w:left="1488" w:hanging="360"/>
      </w:pPr>
    </w:lvl>
    <w:lvl w:ilvl="2" w:tplc="080C001B" w:tentative="1">
      <w:start w:val="1"/>
      <w:numFmt w:val="lowerRoman"/>
      <w:lvlText w:val="%3."/>
      <w:lvlJc w:val="right"/>
      <w:pPr>
        <w:ind w:left="2208" w:hanging="180"/>
      </w:pPr>
    </w:lvl>
    <w:lvl w:ilvl="3" w:tplc="080C000F" w:tentative="1">
      <w:start w:val="1"/>
      <w:numFmt w:val="decimal"/>
      <w:lvlText w:val="%4."/>
      <w:lvlJc w:val="left"/>
      <w:pPr>
        <w:ind w:left="2928" w:hanging="360"/>
      </w:pPr>
    </w:lvl>
    <w:lvl w:ilvl="4" w:tplc="080C0019" w:tentative="1">
      <w:start w:val="1"/>
      <w:numFmt w:val="lowerLetter"/>
      <w:lvlText w:val="%5."/>
      <w:lvlJc w:val="left"/>
      <w:pPr>
        <w:ind w:left="3648" w:hanging="360"/>
      </w:pPr>
    </w:lvl>
    <w:lvl w:ilvl="5" w:tplc="080C001B" w:tentative="1">
      <w:start w:val="1"/>
      <w:numFmt w:val="lowerRoman"/>
      <w:lvlText w:val="%6."/>
      <w:lvlJc w:val="right"/>
      <w:pPr>
        <w:ind w:left="4368" w:hanging="180"/>
      </w:pPr>
    </w:lvl>
    <w:lvl w:ilvl="6" w:tplc="080C000F" w:tentative="1">
      <w:start w:val="1"/>
      <w:numFmt w:val="decimal"/>
      <w:lvlText w:val="%7."/>
      <w:lvlJc w:val="left"/>
      <w:pPr>
        <w:ind w:left="5088" w:hanging="360"/>
      </w:pPr>
    </w:lvl>
    <w:lvl w:ilvl="7" w:tplc="080C0019" w:tentative="1">
      <w:start w:val="1"/>
      <w:numFmt w:val="lowerLetter"/>
      <w:lvlText w:val="%8."/>
      <w:lvlJc w:val="left"/>
      <w:pPr>
        <w:ind w:left="5808" w:hanging="360"/>
      </w:pPr>
    </w:lvl>
    <w:lvl w:ilvl="8" w:tplc="080C001B" w:tentative="1">
      <w:start w:val="1"/>
      <w:numFmt w:val="lowerRoman"/>
      <w:lvlText w:val="%9."/>
      <w:lvlJc w:val="right"/>
      <w:pPr>
        <w:ind w:left="6528" w:hanging="180"/>
      </w:pPr>
    </w:lvl>
  </w:abstractNum>
  <w:abstractNum w:abstractNumId="16" w15:restartNumberingAfterBreak="0">
    <w:nsid w:val="786F0B63"/>
    <w:multiLevelType w:val="hybridMultilevel"/>
    <w:tmpl w:val="FAA642B4"/>
    <w:lvl w:ilvl="0" w:tplc="080C000D">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79A75515"/>
    <w:multiLevelType w:val="hybridMultilevel"/>
    <w:tmpl w:val="BF7A4722"/>
    <w:lvl w:ilvl="0" w:tplc="080C000D">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6"/>
  </w:num>
  <w:num w:numId="2">
    <w:abstractNumId w:val="12"/>
  </w:num>
  <w:num w:numId="3">
    <w:abstractNumId w:val="13"/>
  </w:num>
  <w:num w:numId="4">
    <w:abstractNumId w:val="2"/>
  </w:num>
  <w:num w:numId="5">
    <w:abstractNumId w:val="14"/>
  </w:num>
  <w:num w:numId="6">
    <w:abstractNumId w:val="3"/>
  </w:num>
  <w:num w:numId="7">
    <w:abstractNumId w:val="1"/>
  </w:num>
  <w:num w:numId="8">
    <w:abstractNumId w:val="15"/>
  </w:num>
  <w:num w:numId="9">
    <w:abstractNumId w:val="7"/>
  </w:num>
  <w:num w:numId="10">
    <w:abstractNumId w:val="17"/>
  </w:num>
  <w:num w:numId="11">
    <w:abstractNumId w:val="4"/>
  </w:num>
  <w:num w:numId="12">
    <w:abstractNumId w:val="10"/>
  </w:num>
  <w:num w:numId="13">
    <w:abstractNumId w:val="5"/>
  </w:num>
  <w:num w:numId="14">
    <w:abstractNumId w:val="6"/>
  </w:num>
  <w:num w:numId="15">
    <w:abstractNumId w:val="8"/>
  </w:num>
  <w:num w:numId="16">
    <w:abstractNumId w:val="0"/>
  </w:num>
  <w:num w:numId="17">
    <w:abstractNumId w:val="11"/>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57"/>
    <w:rsid w:val="000128D4"/>
    <w:rsid w:val="000207AA"/>
    <w:rsid w:val="00024357"/>
    <w:rsid w:val="0002582F"/>
    <w:rsid w:val="000303AC"/>
    <w:rsid w:val="0003063E"/>
    <w:rsid w:val="000313C4"/>
    <w:rsid w:val="00035315"/>
    <w:rsid w:val="00056DF6"/>
    <w:rsid w:val="00057433"/>
    <w:rsid w:val="000649B6"/>
    <w:rsid w:val="000915C6"/>
    <w:rsid w:val="000A2A8B"/>
    <w:rsid w:val="000B7DD3"/>
    <w:rsid w:val="000C7A45"/>
    <w:rsid w:val="000D235D"/>
    <w:rsid w:val="000D6F3F"/>
    <w:rsid w:val="000E2675"/>
    <w:rsid w:val="000E5F60"/>
    <w:rsid w:val="0011233B"/>
    <w:rsid w:val="0013594A"/>
    <w:rsid w:val="00142919"/>
    <w:rsid w:val="001470F2"/>
    <w:rsid w:val="001537C0"/>
    <w:rsid w:val="00160F1F"/>
    <w:rsid w:val="001777E3"/>
    <w:rsid w:val="00190604"/>
    <w:rsid w:val="001A5594"/>
    <w:rsid w:val="001B0B64"/>
    <w:rsid w:val="001B22C3"/>
    <w:rsid w:val="001B4F28"/>
    <w:rsid w:val="001B556B"/>
    <w:rsid w:val="001C5C6C"/>
    <w:rsid w:val="001E2840"/>
    <w:rsid w:val="001F098D"/>
    <w:rsid w:val="001F1FB9"/>
    <w:rsid w:val="001F2BC6"/>
    <w:rsid w:val="001F6474"/>
    <w:rsid w:val="001F73CA"/>
    <w:rsid w:val="001F7641"/>
    <w:rsid w:val="00200334"/>
    <w:rsid w:val="00205254"/>
    <w:rsid w:val="0022614D"/>
    <w:rsid w:val="00231C90"/>
    <w:rsid w:val="00233AF5"/>
    <w:rsid w:val="00252740"/>
    <w:rsid w:val="002527C6"/>
    <w:rsid w:val="00257194"/>
    <w:rsid w:val="00264389"/>
    <w:rsid w:val="00265E47"/>
    <w:rsid w:val="00283864"/>
    <w:rsid w:val="002A35E3"/>
    <w:rsid w:val="002B5C7F"/>
    <w:rsid w:val="002F6F21"/>
    <w:rsid w:val="003107B3"/>
    <w:rsid w:val="00312EDF"/>
    <w:rsid w:val="00313C7D"/>
    <w:rsid w:val="00314FC7"/>
    <w:rsid w:val="00324357"/>
    <w:rsid w:val="00325814"/>
    <w:rsid w:val="003313D4"/>
    <w:rsid w:val="00367BF6"/>
    <w:rsid w:val="003A7DCC"/>
    <w:rsid w:val="003B4092"/>
    <w:rsid w:val="003B77EC"/>
    <w:rsid w:val="003C62AE"/>
    <w:rsid w:val="003C7C62"/>
    <w:rsid w:val="003E12C0"/>
    <w:rsid w:val="003F26D0"/>
    <w:rsid w:val="003F6C45"/>
    <w:rsid w:val="00400B3E"/>
    <w:rsid w:val="00405669"/>
    <w:rsid w:val="00431E47"/>
    <w:rsid w:val="0044223A"/>
    <w:rsid w:val="00463E4C"/>
    <w:rsid w:val="004706C9"/>
    <w:rsid w:val="004708F3"/>
    <w:rsid w:val="00475BA7"/>
    <w:rsid w:val="004908BC"/>
    <w:rsid w:val="00492AEF"/>
    <w:rsid w:val="00494E65"/>
    <w:rsid w:val="0049732B"/>
    <w:rsid w:val="004A7E32"/>
    <w:rsid w:val="004B5AA0"/>
    <w:rsid w:val="004E4762"/>
    <w:rsid w:val="00502292"/>
    <w:rsid w:val="0051571C"/>
    <w:rsid w:val="0052491F"/>
    <w:rsid w:val="0052742E"/>
    <w:rsid w:val="00531590"/>
    <w:rsid w:val="00562F67"/>
    <w:rsid w:val="00574833"/>
    <w:rsid w:val="00580C71"/>
    <w:rsid w:val="00584913"/>
    <w:rsid w:val="00587BF7"/>
    <w:rsid w:val="00593FDC"/>
    <w:rsid w:val="005A3CCB"/>
    <w:rsid w:val="005A6D30"/>
    <w:rsid w:val="005A7569"/>
    <w:rsid w:val="005B676E"/>
    <w:rsid w:val="00607FCA"/>
    <w:rsid w:val="006159D2"/>
    <w:rsid w:val="00620731"/>
    <w:rsid w:val="00626BEB"/>
    <w:rsid w:val="0063290A"/>
    <w:rsid w:val="00632D66"/>
    <w:rsid w:val="00641BFA"/>
    <w:rsid w:val="00671FCA"/>
    <w:rsid w:val="00697B9B"/>
    <w:rsid w:val="006A1C9A"/>
    <w:rsid w:val="006C6EA2"/>
    <w:rsid w:val="006D3F9B"/>
    <w:rsid w:val="006E2AB4"/>
    <w:rsid w:val="006E5653"/>
    <w:rsid w:val="00710433"/>
    <w:rsid w:val="007549D8"/>
    <w:rsid w:val="00760965"/>
    <w:rsid w:val="00790163"/>
    <w:rsid w:val="00795F76"/>
    <w:rsid w:val="007A6E2E"/>
    <w:rsid w:val="007B247A"/>
    <w:rsid w:val="007C4432"/>
    <w:rsid w:val="007D09CB"/>
    <w:rsid w:val="007E57C4"/>
    <w:rsid w:val="008059CD"/>
    <w:rsid w:val="0081353A"/>
    <w:rsid w:val="008278DF"/>
    <w:rsid w:val="008705B4"/>
    <w:rsid w:val="00872E09"/>
    <w:rsid w:val="008845AA"/>
    <w:rsid w:val="00886BCB"/>
    <w:rsid w:val="00886E32"/>
    <w:rsid w:val="0089080F"/>
    <w:rsid w:val="00892EEF"/>
    <w:rsid w:val="0089305E"/>
    <w:rsid w:val="008A03F7"/>
    <w:rsid w:val="008A3A55"/>
    <w:rsid w:val="008A61C4"/>
    <w:rsid w:val="008B7913"/>
    <w:rsid w:val="008C4A11"/>
    <w:rsid w:val="008D28CB"/>
    <w:rsid w:val="008F3073"/>
    <w:rsid w:val="00926397"/>
    <w:rsid w:val="00926C43"/>
    <w:rsid w:val="00952139"/>
    <w:rsid w:val="0096217E"/>
    <w:rsid w:val="00972630"/>
    <w:rsid w:val="00974A09"/>
    <w:rsid w:val="0097696C"/>
    <w:rsid w:val="00987EA1"/>
    <w:rsid w:val="009B2758"/>
    <w:rsid w:val="009F752F"/>
    <w:rsid w:val="00A01BA6"/>
    <w:rsid w:val="00A06D9C"/>
    <w:rsid w:val="00A20A62"/>
    <w:rsid w:val="00A2152D"/>
    <w:rsid w:val="00A34A78"/>
    <w:rsid w:val="00A34B4A"/>
    <w:rsid w:val="00A36594"/>
    <w:rsid w:val="00A37C57"/>
    <w:rsid w:val="00A4317A"/>
    <w:rsid w:val="00A57BB0"/>
    <w:rsid w:val="00A6178B"/>
    <w:rsid w:val="00A61976"/>
    <w:rsid w:val="00A65269"/>
    <w:rsid w:val="00A74158"/>
    <w:rsid w:val="00AB63E4"/>
    <w:rsid w:val="00AC06EE"/>
    <w:rsid w:val="00AD3D9C"/>
    <w:rsid w:val="00AF6CD3"/>
    <w:rsid w:val="00AF6EFA"/>
    <w:rsid w:val="00B05DD1"/>
    <w:rsid w:val="00B0632D"/>
    <w:rsid w:val="00B07FB8"/>
    <w:rsid w:val="00B264D8"/>
    <w:rsid w:val="00B31C41"/>
    <w:rsid w:val="00B37FD8"/>
    <w:rsid w:val="00B811BA"/>
    <w:rsid w:val="00B84C0A"/>
    <w:rsid w:val="00B86659"/>
    <w:rsid w:val="00B86B56"/>
    <w:rsid w:val="00BB075D"/>
    <w:rsid w:val="00BB0B71"/>
    <w:rsid w:val="00BB6447"/>
    <w:rsid w:val="00BC5915"/>
    <w:rsid w:val="00C167BD"/>
    <w:rsid w:val="00C2044A"/>
    <w:rsid w:val="00C223BC"/>
    <w:rsid w:val="00C22609"/>
    <w:rsid w:val="00C359FF"/>
    <w:rsid w:val="00C36BE1"/>
    <w:rsid w:val="00C36C69"/>
    <w:rsid w:val="00C378FC"/>
    <w:rsid w:val="00C405CE"/>
    <w:rsid w:val="00C517BE"/>
    <w:rsid w:val="00C56FB1"/>
    <w:rsid w:val="00C61738"/>
    <w:rsid w:val="00C75D27"/>
    <w:rsid w:val="00C82C22"/>
    <w:rsid w:val="00CA3EDA"/>
    <w:rsid w:val="00CC056C"/>
    <w:rsid w:val="00CD3043"/>
    <w:rsid w:val="00CD53EE"/>
    <w:rsid w:val="00CE69A8"/>
    <w:rsid w:val="00D15996"/>
    <w:rsid w:val="00D15B55"/>
    <w:rsid w:val="00D2402A"/>
    <w:rsid w:val="00D33961"/>
    <w:rsid w:val="00D454F9"/>
    <w:rsid w:val="00D66FE8"/>
    <w:rsid w:val="00D71817"/>
    <w:rsid w:val="00D80044"/>
    <w:rsid w:val="00D820AB"/>
    <w:rsid w:val="00D93EC9"/>
    <w:rsid w:val="00DA0F15"/>
    <w:rsid w:val="00DC134A"/>
    <w:rsid w:val="00DD2AB8"/>
    <w:rsid w:val="00DE28F7"/>
    <w:rsid w:val="00DF5698"/>
    <w:rsid w:val="00E16D58"/>
    <w:rsid w:val="00E3385D"/>
    <w:rsid w:val="00E344C7"/>
    <w:rsid w:val="00E34D12"/>
    <w:rsid w:val="00E42558"/>
    <w:rsid w:val="00E46B96"/>
    <w:rsid w:val="00E52A33"/>
    <w:rsid w:val="00E5364B"/>
    <w:rsid w:val="00E56352"/>
    <w:rsid w:val="00E64C4E"/>
    <w:rsid w:val="00E70B30"/>
    <w:rsid w:val="00E73AE3"/>
    <w:rsid w:val="00E7444D"/>
    <w:rsid w:val="00E800BD"/>
    <w:rsid w:val="00EA0A07"/>
    <w:rsid w:val="00EE7DC2"/>
    <w:rsid w:val="00EF79BD"/>
    <w:rsid w:val="00F02386"/>
    <w:rsid w:val="00F4299A"/>
    <w:rsid w:val="00F60804"/>
    <w:rsid w:val="00F913E0"/>
    <w:rsid w:val="00F94FC5"/>
    <w:rsid w:val="00F97902"/>
    <w:rsid w:val="00FA0F5B"/>
    <w:rsid w:val="00FC285A"/>
    <w:rsid w:val="00FD0AEF"/>
    <w:rsid w:val="00FF7A33"/>
    <w:rsid w:val="38FE0C11"/>
    <w:rsid w:val="47DAACAB"/>
  </w:rsids>
  <m:mathPr>
    <m:mathFont m:val="Cambria Math"/>
    <m:brkBin m:val="before"/>
    <m:brkBinSub m:val="--"/>
    <m:smallFrac m:val="0"/>
    <m:dispDef/>
    <m:lMargin m:val="0"/>
    <m:rMargin m:val="0"/>
    <m:defJc m:val="centerGroup"/>
    <m:wrapIndent m:val="1440"/>
    <m:intLim m:val="subSup"/>
    <m:naryLim m:val="undOvr"/>
  </m:mathPr>
  <w:themeFontLang w:val="fr-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28BC8"/>
  <w15:chartTrackingRefBased/>
  <w15:docId w15:val="{D509395E-4A6C-44F0-8599-8AF8E56B9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817"/>
  </w:style>
  <w:style w:type="paragraph" w:styleId="Heading1">
    <w:name w:val="heading 1"/>
    <w:basedOn w:val="Normal"/>
    <w:next w:val="Normal"/>
    <w:link w:val="Heading1Char"/>
    <w:uiPriority w:val="9"/>
    <w:qFormat/>
    <w:rsid w:val="001F7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817"/>
    <w:pPr>
      <w:ind w:left="720"/>
      <w:contextualSpacing/>
    </w:pPr>
  </w:style>
  <w:style w:type="character" w:styleId="Hyperlink">
    <w:name w:val="Hyperlink"/>
    <w:basedOn w:val="DefaultParagraphFont"/>
    <w:uiPriority w:val="99"/>
    <w:unhideWhenUsed/>
    <w:rsid w:val="00D71817"/>
    <w:rPr>
      <w:color w:val="0563C1" w:themeColor="hyperlink"/>
      <w:u w:val="single"/>
    </w:rPr>
  </w:style>
  <w:style w:type="character" w:customStyle="1" w:styleId="Heading1Char">
    <w:name w:val="Heading 1 Char"/>
    <w:basedOn w:val="DefaultParagraphFont"/>
    <w:link w:val="Heading1"/>
    <w:uiPriority w:val="9"/>
    <w:rsid w:val="001F73CA"/>
    <w:rPr>
      <w:rFonts w:asciiTheme="majorHAnsi" w:eastAsiaTheme="majorEastAsia" w:hAnsiTheme="majorHAnsi" w:cstheme="majorBidi"/>
      <w:color w:val="2E74B5" w:themeColor="accent1" w:themeShade="BF"/>
      <w:sz w:val="32"/>
      <w:szCs w:val="32"/>
    </w:rPr>
  </w:style>
  <w:style w:type="character" w:customStyle="1" w:styleId="jlqj4b">
    <w:name w:val="jlqj4b"/>
    <w:basedOn w:val="DefaultParagraphFont"/>
    <w:rsid w:val="000313C4"/>
  </w:style>
  <w:style w:type="paragraph" w:styleId="Caption">
    <w:name w:val="caption"/>
    <w:basedOn w:val="Normal"/>
    <w:next w:val="Normal"/>
    <w:uiPriority w:val="35"/>
    <w:unhideWhenUsed/>
    <w:qFormat/>
    <w:rsid w:val="001F2BC6"/>
    <w:pPr>
      <w:spacing w:after="200" w:line="240" w:lineRule="auto"/>
    </w:pPr>
    <w:rPr>
      <w:i/>
      <w:iCs/>
      <w:color w:val="44546A" w:themeColor="text2"/>
      <w:sz w:val="18"/>
      <w:szCs w:val="18"/>
    </w:rPr>
  </w:style>
  <w:style w:type="table" w:styleId="TableGrid">
    <w:name w:val="Table Grid"/>
    <w:basedOn w:val="TableNormal"/>
    <w:uiPriority w:val="39"/>
    <w:rsid w:val="00C1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BE"/>
    </w:rPr>
  </w:style>
  <w:style w:type="character" w:customStyle="1" w:styleId="HTMLPreformattedChar">
    <w:name w:val="HTML Preformatted Char"/>
    <w:basedOn w:val="DefaultParagraphFont"/>
    <w:link w:val="HTMLPreformatted"/>
    <w:uiPriority w:val="99"/>
    <w:semiHidden/>
    <w:rsid w:val="00C167BD"/>
    <w:rPr>
      <w:rFonts w:ascii="Courier New" w:eastAsia="Times New Roman" w:hAnsi="Courier New" w:cs="Courier New"/>
      <w:sz w:val="20"/>
      <w:szCs w:val="20"/>
      <w:lang w:eastAsia="fr-BE"/>
    </w:rPr>
  </w:style>
  <w:style w:type="character" w:customStyle="1" w:styleId="hljs-attr">
    <w:name w:val="hljs-attr"/>
    <w:basedOn w:val="DefaultParagraphFont"/>
    <w:rsid w:val="00C167BD"/>
  </w:style>
  <w:style w:type="character" w:customStyle="1" w:styleId="hljs-literal">
    <w:name w:val="hljs-literal"/>
    <w:basedOn w:val="DefaultParagraphFont"/>
    <w:rsid w:val="00C167BD"/>
  </w:style>
  <w:style w:type="character" w:customStyle="1" w:styleId="hljs-comment">
    <w:name w:val="hljs-comment"/>
    <w:basedOn w:val="DefaultParagraphFont"/>
    <w:rsid w:val="00C167BD"/>
  </w:style>
  <w:style w:type="character" w:customStyle="1" w:styleId="hljs-number">
    <w:name w:val="hljs-number"/>
    <w:basedOn w:val="DefaultParagraphFont"/>
    <w:rsid w:val="00C167BD"/>
  </w:style>
  <w:style w:type="character" w:customStyle="1" w:styleId="hljs-bullet">
    <w:name w:val="hljs-bullet"/>
    <w:basedOn w:val="DefaultParagraphFont"/>
    <w:rsid w:val="00C167BD"/>
  </w:style>
  <w:style w:type="character" w:customStyle="1" w:styleId="hljs-string">
    <w:name w:val="hljs-string"/>
    <w:basedOn w:val="DefaultParagraphFont"/>
    <w:rsid w:val="00C167BD"/>
  </w:style>
  <w:style w:type="paragraph" w:styleId="Header">
    <w:name w:val="header"/>
    <w:basedOn w:val="Normal"/>
    <w:link w:val="HeaderChar"/>
    <w:uiPriority w:val="99"/>
    <w:unhideWhenUsed/>
    <w:rsid w:val="000258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582F"/>
  </w:style>
  <w:style w:type="paragraph" w:styleId="Footer">
    <w:name w:val="footer"/>
    <w:basedOn w:val="Normal"/>
    <w:link w:val="FooterChar"/>
    <w:uiPriority w:val="99"/>
    <w:unhideWhenUsed/>
    <w:rsid w:val="0002582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582F"/>
  </w:style>
  <w:style w:type="table" w:styleId="ListTable3-Accent3">
    <w:name w:val="List Table 3 Accent 3"/>
    <w:basedOn w:val="TableNormal"/>
    <w:uiPriority w:val="48"/>
    <w:rsid w:val="008845AA"/>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5">
    <w:name w:val="List Table 3 Accent 5"/>
    <w:basedOn w:val="TableNormal"/>
    <w:uiPriority w:val="48"/>
    <w:rsid w:val="008845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styleId="FollowedHyperlink">
    <w:name w:val="FollowedHyperlink"/>
    <w:basedOn w:val="DefaultParagraphFont"/>
    <w:uiPriority w:val="99"/>
    <w:semiHidden/>
    <w:unhideWhenUsed/>
    <w:rsid w:val="009F752F"/>
    <w:rPr>
      <w:color w:val="954F72" w:themeColor="followedHyperlink"/>
      <w:u w:val="single"/>
    </w:rPr>
  </w:style>
  <w:style w:type="character" w:styleId="CommentReference">
    <w:name w:val="annotation reference"/>
    <w:basedOn w:val="DefaultParagraphFont"/>
    <w:uiPriority w:val="99"/>
    <w:semiHidden/>
    <w:unhideWhenUsed/>
    <w:rsid w:val="00987EA1"/>
    <w:rPr>
      <w:sz w:val="16"/>
      <w:szCs w:val="16"/>
    </w:rPr>
  </w:style>
  <w:style w:type="paragraph" w:styleId="CommentText">
    <w:name w:val="annotation text"/>
    <w:basedOn w:val="Normal"/>
    <w:link w:val="CommentTextChar"/>
    <w:uiPriority w:val="99"/>
    <w:semiHidden/>
    <w:unhideWhenUsed/>
    <w:rsid w:val="00987EA1"/>
    <w:pPr>
      <w:spacing w:line="240" w:lineRule="auto"/>
    </w:pPr>
    <w:rPr>
      <w:sz w:val="20"/>
      <w:szCs w:val="20"/>
    </w:rPr>
  </w:style>
  <w:style w:type="character" w:customStyle="1" w:styleId="CommentTextChar">
    <w:name w:val="Comment Text Char"/>
    <w:basedOn w:val="DefaultParagraphFont"/>
    <w:link w:val="CommentText"/>
    <w:uiPriority w:val="99"/>
    <w:semiHidden/>
    <w:rsid w:val="00987EA1"/>
    <w:rPr>
      <w:sz w:val="20"/>
      <w:szCs w:val="20"/>
    </w:rPr>
  </w:style>
  <w:style w:type="paragraph" w:styleId="CommentSubject">
    <w:name w:val="annotation subject"/>
    <w:basedOn w:val="CommentText"/>
    <w:next w:val="CommentText"/>
    <w:link w:val="CommentSubjectChar"/>
    <w:uiPriority w:val="99"/>
    <w:semiHidden/>
    <w:unhideWhenUsed/>
    <w:rsid w:val="00987EA1"/>
    <w:rPr>
      <w:b/>
      <w:bCs/>
    </w:rPr>
  </w:style>
  <w:style w:type="character" w:customStyle="1" w:styleId="CommentSubjectChar">
    <w:name w:val="Comment Subject Char"/>
    <w:basedOn w:val="CommentTextChar"/>
    <w:link w:val="CommentSubject"/>
    <w:uiPriority w:val="99"/>
    <w:semiHidden/>
    <w:rsid w:val="00987EA1"/>
    <w:rPr>
      <w:b/>
      <w:bCs/>
      <w:sz w:val="20"/>
      <w:szCs w:val="20"/>
    </w:rPr>
  </w:style>
  <w:style w:type="paragraph" w:styleId="BalloonText">
    <w:name w:val="Balloon Text"/>
    <w:basedOn w:val="Normal"/>
    <w:link w:val="BalloonTextChar"/>
    <w:uiPriority w:val="99"/>
    <w:semiHidden/>
    <w:unhideWhenUsed/>
    <w:rsid w:val="00A34A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A7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7037">
      <w:bodyDiv w:val="1"/>
      <w:marLeft w:val="0"/>
      <w:marRight w:val="0"/>
      <w:marTop w:val="0"/>
      <w:marBottom w:val="0"/>
      <w:divBdr>
        <w:top w:val="none" w:sz="0" w:space="0" w:color="auto"/>
        <w:left w:val="none" w:sz="0" w:space="0" w:color="auto"/>
        <w:bottom w:val="none" w:sz="0" w:space="0" w:color="auto"/>
        <w:right w:val="none" w:sz="0" w:space="0" w:color="auto"/>
      </w:divBdr>
    </w:div>
    <w:div w:id="86109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xabay.com/illustrations/hacker-hacking-cyber-security-hack-1944688/" TargetMode="Externa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3c.github.io/webcrypto/" TargetMode="External"/><Relationship Id="rId21" Type="http://schemas.openxmlformats.org/officeDocument/2006/relationships/image" Target="media/image7.png"/><Relationship Id="rId34" Type="http://schemas.openxmlformats.org/officeDocument/2006/relationships/hyperlink" Target="https://caniuse.com/cryptography" TargetMode="External"/><Relationship Id="rId42" Type="http://schemas.openxmlformats.org/officeDocument/2006/relationships/hyperlink" Target="https://developer.mozilla.org/en-US/docs/Web/API/SubtleCrypto/importKey" TargetMode="External"/><Relationship Id="rId47" Type="http://schemas.openxmlformats.org/officeDocument/2006/relationships/hyperlink" Target="https://excelliumsa.github.io/WebCryptographyAPI-Study/" TargetMode="External"/><Relationship Id="rId50" Type="http://schemas.openxmlformats.org/officeDocument/2006/relationships/hyperlink" Target="https://developer.mozilla.org/en-US/docs/Web/API/CryptoKey" TargetMode="External"/><Relationship Id="rId55" Type="http://schemas.openxmlformats.org/officeDocument/2006/relationships/hyperlink" Target="https://github.com/ExcelliumSA/WebCryptographyAPI-Study/blob/main/demo-instability.mp4"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hyperlink" Target="https://developer.mozilla.org/en-US/docs/Web/API/SubtleCrypto/importKey" TargetMode="External"/><Relationship Id="rId54" Type="http://schemas.openxmlformats.org/officeDocument/2006/relationships/hyperlink" Target="https://github.com/ExcelliumSA/WebCryptographyAPI-Study/blob/main/docs/js/operations.j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ixabay.com/photos/safety-encryption-ssl-world-2890768/" TargetMode="External"/><Relationship Id="rId24" Type="http://schemas.openxmlformats.org/officeDocument/2006/relationships/image" Target="media/image10.png"/><Relationship Id="rId32" Type="http://schemas.openxmlformats.org/officeDocument/2006/relationships/hyperlink" Target="https://w3c.github.io/webcrypto/" TargetMode="External"/><Relationship Id="rId37" Type="http://schemas.openxmlformats.org/officeDocument/2006/relationships/hyperlink" Target="https://en.wikipedia.org/wiki/White_Rabbit" TargetMode="External"/><Relationship Id="rId40" Type="http://schemas.openxmlformats.org/officeDocument/2006/relationships/hyperlink" Target="https://github.com/ExcelliumSA/WebCryptographyAPI-Study" TargetMode="External"/><Relationship Id="rId45" Type="http://schemas.openxmlformats.org/officeDocument/2006/relationships/hyperlink" Target="https://bettercrypto.org/" TargetMode="External"/><Relationship Id="rId53" Type="http://schemas.openxmlformats.org/officeDocument/2006/relationships/hyperlink" Target="https://en.wikipedia.org/wiki/LevelDB" TargetMode="Externa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3c.github.io/webcrypto/" TargetMode="External"/><Relationship Id="rId49" Type="http://schemas.openxmlformats.org/officeDocument/2006/relationships/hyperlink" Target="https://github.com/ExcelliumSA/WebCryptographyAPI-Study/blob/main/study-note.pdf" TargetMode="External"/><Relationship Id="rId57" Type="http://schemas.openxmlformats.org/officeDocument/2006/relationships/footer" Target="footer1.xml"/><Relationship Id="rId61" Type="http://schemas.microsoft.com/office/2016/09/relationships/commentsIds" Target="commentsIds.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npmjs.com/package/crypto-js" TargetMode="External"/><Relationship Id="rId44" Type="http://schemas.openxmlformats.org/officeDocument/2006/relationships/hyperlink" Target="https://www.keylength.com/en/3/" TargetMode="External"/><Relationship Id="rId52" Type="http://schemas.openxmlformats.org/officeDocument/2006/relationships/hyperlink" Target="https://github.com/ExcelliumSA/WebCryptographyAPI-Study/blob/main/docs/js/commons.js" TargetMode="External"/><Relationship Id="rId60"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xcelliumSA/WebCryptographyAPI-Study"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cwe.mitre.org/data/definitions/329.html" TargetMode="External"/><Relationship Id="rId43" Type="http://schemas.openxmlformats.org/officeDocument/2006/relationships/hyperlink" Target="https://developer.mozilla.org/en-US/docs/Web/API/SubtleCrypto/importKey" TargetMode="External"/><Relationship Id="rId48" Type="http://schemas.openxmlformats.org/officeDocument/2006/relationships/hyperlink" Target="https://github.com/ExcelliumSA/WebCryptographyAPI-Study/blob/main/docs/js/operations.js" TargetMode="External"/><Relationship Id="rId56" Type="http://schemas.openxmlformats.org/officeDocument/2006/relationships/hyperlink" Target="https://github.com/ExcelliumSA/WebCryptographyAPI-Study/blob/main/stats.ps1" TargetMode="External"/><Relationship Id="rId8" Type="http://schemas.openxmlformats.org/officeDocument/2006/relationships/webSettings" Target="webSettings.xml"/><Relationship Id="rId51" Type="http://schemas.openxmlformats.org/officeDocument/2006/relationships/hyperlink" Target="https://w3c.github.io/webcrypto/" TargetMode="External"/><Relationship Id="rId3" Type="http://schemas.openxmlformats.org/officeDocument/2006/relationships/customXml" Target="../customXml/item3.xml"/><Relationship Id="rId12" Type="http://schemas.openxmlformats.org/officeDocument/2006/relationships/hyperlink" Target="https://pixabay.com/photos/code-html-computer-internet-it-3477973/"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w3c.github.io/webcrypto/" TargetMode="External"/><Relationship Id="rId38" Type="http://schemas.openxmlformats.org/officeDocument/2006/relationships/hyperlink" Target="https://developer.mozilla.org/en-US/docs/Web/API/Web_Crypto_API" TargetMode="External"/><Relationship Id="rId46" Type="http://schemas.openxmlformats.org/officeDocument/2006/relationships/hyperlink" Target="https://developer.mozilla.org/en-US/docs/Web/API/SubtleCrypto/generateKey" TargetMode="External"/><Relationship Id="rId5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83B229F8E35C4A95B140C0CAE258D8" ma:contentTypeVersion="20" ma:contentTypeDescription="Create a new document." ma:contentTypeScope="" ma:versionID="748912cfd957ce8ef99f0ccc6372d176">
  <xsd:schema xmlns:xsd="http://www.w3.org/2001/XMLSchema" xmlns:xs="http://www.w3.org/2001/XMLSchema" xmlns:p="http://schemas.microsoft.com/office/2006/metadata/properties" xmlns:ns2="02b48c24-590e-4651-bf89-1c80665057f0" xmlns:ns3="f7d6c834-d54a-4408-aea7-02ec44eac55e" targetNamespace="http://schemas.microsoft.com/office/2006/metadata/properties" ma:root="true" ma:fieldsID="bb7395117bcfad2efa8c5b7988cffe59" ns2:_="" ns3:_="">
    <xsd:import namespace="02b48c24-590e-4651-bf89-1c80665057f0"/>
    <xsd:import namespace="f7d6c834-d54a-4408-aea7-02ec44eac55e"/>
    <xsd:element name="properties">
      <xsd:complexType>
        <xsd:sequence>
          <xsd:element name="documentManagement">
            <xsd:complexType>
              <xsd:all>
                <xsd:element ref="ns2:XLMReference"/>
                <xsd:element ref="ns2:XLMClientCompany"/>
                <xsd:element ref="ns2:XLMTechnicalReviewer" minOccurs="0"/>
                <xsd:element ref="ns2:XLMReviewStatus" minOccurs="0"/>
                <xsd:element ref="ns2:Attachedfile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b48c24-590e-4651-bf89-1c80665057f0" elementFormDefault="qualified">
    <xsd:import namespace="http://schemas.microsoft.com/office/2006/documentManagement/types"/>
    <xsd:import namespace="http://schemas.microsoft.com/office/infopath/2007/PartnerControls"/>
    <xsd:element name="XLMReference" ma:index="2" ma:displayName="XLMReference" ma:description="" ma:format="Dropdown" ma:internalName="XLMReference" ma:readOnly="false">
      <xsd:simpleType>
        <xsd:restriction base="dms:Text">
          <xsd:maxLength value="255"/>
        </xsd:restriction>
      </xsd:simpleType>
    </xsd:element>
    <xsd:element name="XLMClientCompany" ma:index="3" ma:displayName="Client Company" ma:format="Dropdown" ma:internalName="XLMClientCompany" ma:readOnly="false">
      <xsd:simpleType>
        <xsd:union memberTypes="dms:Text">
          <xsd:simpleType>
            <xsd:restriction base="dms:Choice">
              <xsd:enumeration value="Deutsche Börse"/>
              <xsd:enumeration value="LNS"/>
            </xsd:restriction>
          </xsd:simpleType>
        </xsd:union>
      </xsd:simpleType>
    </xsd:element>
    <xsd:element name="XLMTechnicalReviewer" ma:index="4" nillable="true" ma:displayName="XLMTechnicalReviewer" ma:list="UserInfo" ma:SharePointGroup="0" ma:internalName="XLMTechnical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XLMReviewStatus" ma:index="5" nillable="true" ma:displayName="XLMReviewStatus" ma:default="Tech Review" ma:format="Dropdown" ma:internalName="XLMReviewStatus" ma:readOnly="false">
      <xsd:simpleType>
        <xsd:restriction base="dms:Choice">
          <xsd:enumeration value="Tech Review"/>
          <xsd:enumeration value="Post Tech Review"/>
          <xsd:enumeration value="Mgt Review"/>
          <xsd:enumeration value="Post Mgt Review"/>
          <xsd:enumeration value="To Deliver"/>
          <xsd:enumeration value="Delivered"/>
        </xsd:restriction>
      </xsd:simpleType>
    </xsd:element>
    <xsd:element name="Attachedfiles" ma:index="6" nillable="true" ma:displayName="Attached files" ma:format="Dropdown" ma:internalName="Attachedfil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d6c834-d54a-4408-aea7-02ec44eac55e" elementFormDefault="qualified">
    <xsd:import namespace="http://schemas.microsoft.com/office/2006/documentManagement/types"/>
    <xsd:import namespace="http://schemas.microsoft.com/office/infopath/2007/PartnerControls"/>
    <xsd:element name="SharedWithUsers" ma:index="16"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ttachedfiles xmlns="02b48c24-590e-4651-bf89-1c80665057f0" xsi:nil="true"/>
    <XLMTechnicalReviewer xmlns="02b48c24-590e-4651-bf89-1c80665057f0">
      <UserInfo>
        <DisplayName>Valentin GIANNINI</DisplayName>
        <AccountId>21</AccountId>
        <AccountType/>
      </UserInfo>
    </XLMTechnicalReviewer>
    <XLMReference xmlns="02b48c24-590e-4651-bf89-1c80665057f0">XLM-0000</XLMReference>
    <XLMReviewStatus xmlns="02b48c24-590e-4651-bf89-1c80665057f0">Mgt Review</XLMReviewStatus>
    <XLMClientCompany xmlns="02b48c24-590e-4651-bf89-1c80665057f0">XLM</XLMClientCompany>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ADFD1-D3F7-4B97-B5DB-6E3864F1B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b48c24-590e-4651-bf89-1c80665057f0"/>
    <ds:schemaRef ds:uri="f7d6c834-d54a-4408-aea7-02ec44eac5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10F880-56D3-4927-B057-9798347681FE}">
  <ds:schemaRefs>
    <ds:schemaRef ds:uri="http://schemas.microsoft.com/office/2006/metadata/properties"/>
    <ds:schemaRef ds:uri="http://schemas.microsoft.com/office/infopath/2007/PartnerControls"/>
    <ds:schemaRef ds:uri="02b48c24-590e-4651-bf89-1c80665057f0"/>
  </ds:schemaRefs>
</ds:datastoreItem>
</file>

<file path=customXml/itemProps3.xml><?xml version="1.0" encoding="utf-8"?>
<ds:datastoreItem xmlns:ds="http://schemas.openxmlformats.org/officeDocument/2006/customXml" ds:itemID="{40E029EA-3779-4C9E-9728-A65ADCC59A3C}">
  <ds:schemaRefs>
    <ds:schemaRef ds:uri="http://schemas.microsoft.com/sharepoint/v3/contenttype/forms"/>
  </ds:schemaRefs>
</ds:datastoreItem>
</file>

<file path=customXml/itemProps4.xml><?xml version="1.0" encoding="utf-8"?>
<ds:datastoreItem xmlns:ds="http://schemas.openxmlformats.org/officeDocument/2006/customXml" ds:itemID="{9F812972-9648-4659-A71C-E4A7A4AB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Pages>
  <Words>2912</Words>
  <Characters>16020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Blog post about testing API definition in a API Gateway from a security point of view.</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post about testing API definition in a API Gateway from a security point of view.</dc:title>
  <dc:subject/>
  <dc:creator>Dominique RIGHETTO</dc:creator>
  <cp:keywords/>
  <dc:description/>
  <cp:lastModifiedBy>Dominique RIGHETTO</cp:lastModifiedBy>
  <cp:revision>151</cp:revision>
  <dcterms:created xsi:type="dcterms:W3CDTF">2021-04-12T07:08:00Z</dcterms:created>
  <dcterms:modified xsi:type="dcterms:W3CDTF">2021-06-25T09:30:00Z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0x010100D983B229F8E35C4A95B140C0CAE258D8</vt:lpwstr>
  </property>
</Properties>
</file>